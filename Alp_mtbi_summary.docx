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548D1" w14:textId="77777777" w:rsidR="00616AAF" w:rsidRPr="00EA2FF3" w:rsidRDefault="00F44FA7">
      <w:pPr>
        <w:pStyle w:val="a4"/>
      </w:pPr>
      <w:r w:rsidRPr="00EA2FF3">
        <w:t>MTBI Code/Data Guide</w:t>
      </w:r>
    </w:p>
    <w:p w14:paraId="4757418F" w14:textId="77777777" w:rsidR="00616AAF" w:rsidRPr="00EA2FF3" w:rsidRDefault="00F44FA7">
      <w:pPr>
        <w:pStyle w:val="3"/>
      </w:pPr>
      <w:r w:rsidRPr="00EA2FF3">
        <w:t>Available Data:</w:t>
      </w:r>
    </w:p>
    <w:p w14:paraId="797AD74C" w14:textId="77777777" w:rsidR="00616AAF" w:rsidRPr="00EA2FF3" w:rsidRDefault="00616AAF">
      <w:pPr>
        <w:pStyle w:val="Body"/>
      </w:pPr>
    </w:p>
    <w:p w14:paraId="78A28255" w14:textId="77777777" w:rsidR="00616AAF" w:rsidRPr="00EA2FF3" w:rsidRDefault="00F44FA7">
      <w:pPr>
        <w:pStyle w:val="Body"/>
        <w:rPr>
          <w:bCs/>
          <w:rPrChange w:id="0" w:author="Xu Tongda" w:date="2019-04-03T15:35:00Z">
            <w:rPr>
              <w:b/>
              <w:bCs/>
            </w:rPr>
          </w:rPrChange>
        </w:rPr>
      </w:pPr>
      <w:r w:rsidRPr="00EA2FF3">
        <w:rPr>
          <w:bCs/>
          <w:rPrChange w:id="1" w:author="Xu Tongda" w:date="2019-04-03T15:35:00Z">
            <w:rPr>
              <w:b/>
              <w:bCs/>
            </w:rPr>
          </w:rPrChange>
        </w:rPr>
        <w:t xml:space="preserve">Feature set: </w:t>
      </w:r>
    </w:p>
    <w:p w14:paraId="0D6EDD4F" w14:textId="77777777" w:rsidR="00616AAF" w:rsidRPr="00EA2FF3" w:rsidRDefault="00616AAF">
      <w:pPr>
        <w:pStyle w:val="Body"/>
        <w:rPr>
          <w:rPrChange w:id="2" w:author="Xu Tongda" w:date="2019-04-03T15:35:00Z">
            <w:rPr/>
          </w:rPrChange>
        </w:rPr>
      </w:pPr>
    </w:p>
    <w:p w14:paraId="712CDEDC" w14:textId="3CFAD394" w:rsidR="00616AAF" w:rsidRPr="00EA2FF3" w:rsidRDefault="00F44FA7">
      <w:pPr>
        <w:pStyle w:val="Body"/>
        <w:rPr>
          <w:rPrChange w:id="3" w:author="Xu Tongda" w:date="2019-04-03T15:35:00Z">
            <w:rPr/>
          </w:rPrChange>
        </w:rPr>
      </w:pPr>
      <w:r w:rsidRPr="00EA2FF3">
        <w:rPr>
          <w:rPrChange w:id="4" w:author="Xu Tongda" w:date="2019-04-03T15:35:00Z">
            <w:rPr/>
          </w:rPrChange>
        </w:rPr>
        <w:t>226 subjects having 13 MRI 3D metrics for each subject. Subject set is divided into three different named parts: 117 subjects (second cycle), 65 old subjects and 44 meso subjects</w:t>
      </w:r>
      <w:r w:rsidR="00DB2665" w:rsidRPr="00EA2FF3">
        <w:rPr>
          <w:rPrChange w:id="5" w:author="Xu Tongda" w:date="2019-04-03T15:35:00Z">
            <w:rPr/>
          </w:rPrChange>
        </w:rPr>
        <w:t xml:space="preserve"> (no NP scores)</w:t>
      </w:r>
      <w:r w:rsidRPr="00EA2FF3">
        <w:rPr>
          <w:rPrChange w:id="6" w:author="Xu Tongda" w:date="2019-04-03T15:35:00Z">
            <w:rPr/>
          </w:rPrChange>
        </w:rPr>
        <w:t>.</w:t>
      </w:r>
      <w:r w:rsidR="00DB2665" w:rsidRPr="00EA2FF3">
        <w:rPr>
          <w:rPrChange w:id="7" w:author="Xu Tongda" w:date="2019-04-03T15:35:00Z">
            <w:rPr/>
          </w:rPrChange>
        </w:rPr>
        <w:t xml:space="preserve"> Among those with NP scores: some do not have all NP test scores, only some. </w:t>
      </w:r>
      <w:r w:rsidR="00DB2665" w:rsidRPr="00EA2FF3">
        <w:rPr>
          <w:highlight w:val="yellow"/>
          <w:rPrChange w:id="8" w:author="Xu Tongda" w:date="2019-04-03T15:35:00Z">
            <w:rPr>
              <w:highlight w:val="yellow"/>
            </w:rPr>
          </w:rPrChange>
        </w:rPr>
        <w:t>154 subjects have all NP test scores.</w:t>
      </w:r>
      <w:ins w:id="9" w:author="Microsoft Office User" w:date="2019-03-31T22:39:00Z">
        <w:r w:rsidR="0081622A" w:rsidRPr="00EA2FF3">
          <w:rPr>
            <w:highlight w:val="yellow"/>
            <w:rPrChange w:id="10" w:author="Xu Tongda" w:date="2019-04-03T15:35:00Z">
              <w:rPr>
                <w:highlight w:val="yellow"/>
              </w:rPr>
            </w:rPrChange>
          </w:rPr>
          <w:t xml:space="preserve"> (Since we only </w:t>
        </w:r>
        <w:proofErr w:type="spellStart"/>
        <w:r w:rsidR="0081622A" w:rsidRPr="00EA2FF3">
          <w:rPr>
            <w:highlight w:val="yellow"/>
            <w:rPrChange w:id="11" w:author="Xu Tongda" w:date="2019-04-03T15:35:00Z">
              <w:rPr>
                <w:highlight w:val="yellow"/>
              </w:rPr>
            </w:rPrChange>
          </w:rPr>
          <w:t>only</w:t>
        </w:r>
        <w:proofErr w:type="spellEnd"/>
        <w:r w:rsidR="0081622A" w:rsidRPr="00EA2FF3">
          <w:rPr>
            <w:highlight w:val="yellow"/>
            <w:rPrChange w:id="12" w:author="Xu Tongda" w:date="2019-04-03T15:35:00Z">
              <w:rPr>
                <w:highlight w:val="yellow"/>
              </w:rPr>
            </w:rPrChange>
          </w:rPr>
          <w:t xml:space="preserve"> try to predict sever</w:t>
        </w:r>
      </w:ins>
      <w:ins w:id="13" w:author="Microsoft Office User" w:date="2019-03-31T22:40:00Z">
        <w:r w:rsidR="0081622A" w:rsidRPr="00EA2FF3">
          <w:rPr>
            <w:highlight w:val="yellow"/>
            <w:rPrChange w:id="14" w:author="Xu Tongda" w:date="2019-04-03T15:35:00Z">
              <w:rPr>
                <w:highlight w:val="yellow"/>
              </w:rPr>
            </w:rPrChange>
          </w:rPr>
          <w:t xml:space="preserve">al NP </w:t>
        </w:r>
        <w:proofErr w:type="gramStart"/>
        <w:r w:rsidR="0081622A" w:rsidRPr="00EA2FF3">
          <w:rPr>
            <w:highlight w:val="yellow"/>
            <w:rPrChange w:id="15" w:author="Xu Tongda" w:date="2019-04-03T15:35:00Z">
              <w:rPr>
                <w:highlight w:val="yellow"/>
              </w:rPr>
            </w:rPrChange>
          </w:rPr>
          <w:t>test</w:t>
        </w:r>
        <w:proofErr w:type="gramEnd"/>
        <w:r w:rsidR="0081622A" w:rsidRPr="00EA2FF3">
          <w:rPr>
            <w:highlight w:val="yellow"/>
            <w:rPrChange w:id="16" w:author="Xu Tongda" w:date="2019-04-03T15:35:00Z">
              <w:rPr>
                <w:highlight w:val="yellow"/>
              </w:rPr>
            </w:rPrChange>
          </w:rPr>
          <w:t xml:space="preserve">: </w:t>
        </w:r>
        <w:proofErr w:type="spellStart"/>
        <w:r w:rsidR="0081622A" w:rsidRPr="00EA2FF3">
          <w:rPr>
            <w:highlight w:val="yellow"/>
            <w:rPrChange w:id="17" w:author="Xu Tongda" w:date="2019-04-03T15:35:00Z">
              <w:rPr>
                <w:highlight w:val="yellow"/>
              </w:rPr>
            </w:rPrChange>
          </w:rPr>
          <w:t>letter_num</w:t>
        </w:r>
        <w:proofErr w:type="spellEnd"/>
        <w:r w:rsidR="0081622A" w:rsidRPr="00EA2FF3">
          <w:rPr>
            <w:highlight w:val="yellow"/>
            <w:rPrChange w:id="18" w:author="Xu Tongda" w:date="2019-04-03T15:35:00Z">
              <w:rPr>
                <w:highlight w:val="yellow"/>
              </w:rPr>
            </w:rPrChange>
          </w:rPr>
          <w:t>, digit span (backward and forward), we can use all data where these test results are present)</w:t>
        </w:r>
      </w:ins>
    </w:p>
    <w:p w14:paraId="616EA2D8" w14:textId="77777777" w:rsidR="00616AAF" w:rsidRPr="00EA2FF3" w:rsidRDefault="00616AAF">
      <w:pPr>
        <w:pStyle w:val="Body"/>
        <w:rPr>
          <w:rPrChange w:id="19" w:author="Xu Tongda" w:date="2019-04-03T15:35:00Z">
            <w:rPr/>
          </w:rPrChange>
        </w:rPr>
      </w:pPr>
    </w:p>
    <w:p w14:paraId="6C6A1B4C" w14:textId="77777777" w:rsidR="00616AAF" w:rsidRPr="00EA2FF3" w:rsidRDefault="00F44FA7">
      <w:pPr>
        <w:pStyle w:val="Body"/>
        <w:rPr>
          <w:bCs/>
          <w:rPrChange w:id="20" w:author="Xu Tongda" w:date="2019-04-03T15:35:00Z">
            <w:rPr>
              <w:b/>
              <w:bCs/>
            </w:rPr>
          </w:rPrChange>
        </w:rPr>
      </w:pPr>
      <w:r w:rsidRPr="00EA2FF3">
        <w:rPr>
          <w:bCs/>
          <w:rPrChange w:id="21" w:author="Xu Tongda" w:date="2019-04-03T15:35:00Z">
            <w:rPr>
              <w:b/>
              <w:bCs/>
            </w:rPr>
          </w:rPrChange>
        </w:rPr>
        <w:t xml:space="preserve">Ground truth set: </w:t>
      </w:r>
    </w:p>
    <w:p w14:paraId="3DA622DA" w14:textId="77777777" w:rsidR="00616AAF" w:rsidRPr="00EA2FF3" w:rsidRDefault="00616AAF">
      <w:pPr>
        <w:pStyle w:val="Body"/>
        <w:rPr>
          <w:rPrChange w:id="22" w:author="Xu Tongda" w:date="2019-04-03T15:35:00Z">
            <w:rPr/>
          </w:rPrChange>
        </w:rPr>
      </w:pPr>
    </w:p>
    <w:p w14:paraId="2993E2EF" w14:textId="77777777" w:rsidR="00616AAF" w:rsidRPr="00EA2FF3" w:rsidRDefault="00F44FA7">
      <w:pPr>
        <w:pStyle w:val="Body"/>
        <w:rPr>
          <w:rPrChange w:id="23" w:author="Xu Tongda" w:date="2019-04-03T15:35:00Z">
            <w:rPr/>
          </w:rPrChange>
        </w:rPr>
      </w:pPr>
      <w:r w:rsidRPr="00EA2FF3">
        <w:rPr>
          <w:rPrChange w:id="24" w:author="Xu Tongda" w:date="2019-04-03T15:35:00Z">
            <w:rPr/>
          </w:rPrChange>
        </w:rPr>
        <w:t xml:space="preserve">A binary label for all subjects indicating if MTBI or not. </w:t>
      </w:r>
      <w:r w:rsidRPr="00EA2FF3">
        <w:rPr>
          <w:rPrChange w:id="25" w:author="Xu Tongda" w:date="2019-04-03T15:35:00Z">
            <w:rPr/>
          </w:rPrChange>
        </w:rPr>
        <w:br/>
      </w:r>
      <w:commentRangeStart w:id="26"/>
    </w:p>
    <w:p w14:paraId="2975A738" w14:textId="77777777" w:rsidR="00616AAF" w:rsidRPr="00EA2FF3" w:rsidRDefault="00F44FA7">
      <w:pPr>
        <w:pStyle w:val="Body"/>
        <w:rPr>
          <w:rPrChange w:id="27" w:author="Xu Tongda" w:date="2019-04-03T15:35:00Z">
            <w:rPr/>
          </w:rPrChange>
        </w:rPr>
      </w:pPr>
      <w:r w:rsidRPr="00EA2FF3">
        <w:rPr>
          <w:rPrChange w:id="28" w:author="Xu Tongda" w:date="2019-04-03T15:35:00Z">
            <w:rPr/>
          </w:rPrChange>
        </w:rPr>
        <w:t>Neurophysiological (NP) test scores only for the 117 second cycle and</w:t>
      </w:r>
      <w:commentRangeStart w:id="29"/>
      <w:r w:rsidRPr="00EA2FF3">
        <w:rPr>
          <w:rPrChange w:id="30" w:author="Xu Tongda" w:date="2019-04-03T15:35:00Z">
            <w:rPr/>
          </w:rPrChange>
        </w:rPr>
        <w:t xml:space="preserve"> 65 old</w:t>
      </w:r>
      <w:commentRangeEnd w:id="29"/>
      <w:r w:rsidR="002F2B0D">
        <w:rPr>
          <w:rStyle w:val="a7"/>
          <w:rFonts w:ascii="Times New Roman" w:hAnsi="Times New Roman" w:cs="Times New Roman"/>
          <w:color w:val="auto"/>
          <w:lang w:eastAsia="en-US"/>
        </w:rPr>
        <w:commentReference w:id="29"/>
      </w:r>
      <w:r w:rsidRPr="00EA2FF3">
        <w:rPr>
          <w:rPrChange w:id="31" w:author="Xu Tongda" w:date="2019-04-03T15:35:00Z">
            <w:rPr/>
          </w:rPrChange>
        </w:rPr>
        <w:t xml:space="preserve"> subjects taken at three different time steps</w:t>
      </w:r>
      <w:commentRangeEnd w:id="26"/>
      <w:r w:rsidRPr="00EA2FF3">
        <w:rPr>
          <w:rPrChange w:id="32" w:author="Xu Tongda" w:date="2019-04-03T15:35:00Z">
            <w:rPr/>
          </w:rPrChange>
        </w:rPr>
        <w:commentReference w:id="26"/>
      </w:r>
      <w:r w:rsidRPr="00EA2FF3">
        <w:rPr>
          <w:rPrChange w:id="33" w:author="Xu Tongda" w:date="2019-04-03T15:35:00Z">
            <w:rPr/>
          </w:rPrChange>
        </w:rPr>
        <w:t xml:space="preserve">. </w:t>
      </w:r>
    </w:p>
    <w:p w14:paraId="219CD242" w14:textId="77777777" w:rsidR="00616AAF" w:rsidRPr="00EA2FF3" w:rsidRDefault="00616AAF">
      <w:pPr>
        <w:pStyle w:val="Body"/>
        <w:rPr>
          <w:rPrChange w:id="34" w:author="Xu Tongda" w:date="2019-04-03T15:35:00Z">
            <w:rPr/>
          </w:rPrChange>
        </w:rPr>
      </w:pPr>
    </w:p>
    <w:p w14:paraId="183AE953" w14:textId="77777777" w:rsidR="00616AAF" w:rsidRPr="00EA2FF3" w:rsidRDefault="00F44FA7">
      <w:pPr>
        <w:pStyle w:val="Body"/>
        <w:rPr>
          <w:rPrChange w:id="35" w:author="Xu Tongda" w:date="2019-04-03T15:35:00Z">
            <w:rPr/>
          </w:rPrChange>
        </w:rPr>
      </w:pPr>
      <w:r w:rsidRPr="00EA2FF3">
        <w:rPr>
          <w:rPrChange w:id="36" w:author="Xu Tongda" w:date="2019-04-03T15:35:00Z">
            <w:rPr/>
          </w:rPrChange>
        </w:rPr>
        <w:t>For test types and how to merge different time step results use the file “Combining cognitive variables across cycles” provided by Yvonne.</w:t>
      </w:r>
    </w:p>
    <w:p w14:paraId="2715C33C" w14:textId="77777777" w:rsidR="00616AAF" w:rsidRPr="00EA2FF3" w:rsidRDefault="00616AAF">
      <w:pPr>
        <w:pStyle w:val="Body"/>
        <w:rPr>
          <w:rPrChange w:id="37" w:author="Xu Tongda" w:date="2019-04-03T15:35:00Z">
            <w:rPr/>
          </w:rPrChange>
        </w:rPr>
      </w:pPr>
    </w:p>
    <w:p w14:paraId="08EFA37A" w14:textId="77777777" w:rsidR="00616AAF" w:rsidRPr="00EA2FF3" w:rsidRDefault="00F44FA7">
      <w:pPr>
        <w:pStyle w:val="Body"/>
        <w:rPr>
          <w:rPrChange w:id="38" w:author="Xu Tongda" w:date="2019-04-03T15:35:00Z">
            <w:rPr/>
          </w:rPrChange>
        </w:rPr>
      </w:pPr>
      <w:r w:rsidRPr="00EA2FF3">
        <w:rPr>
          <w:rPrChange w:id="39" w:author="Xu Tongda" w:date="2019-04-03T15:35:00Z">
            <w:rPr/>
          </w:rPrChange>
        </w:rPr>
        <w:t xml:space="preserve">NP Scores for </w:t>
      </w:r>
      <w:proofErr w:type="spellStart"/>
      <w:r w:rsidRPr="00EA2FF3">
        <w:rPr>
          <w:rPrChange w:id="40" w:author="Xu Tongda" w:date="2019-04-03T15:35:00Z">
            <w:rPr/>
          </w:rPrChange>
        </w:rPr>
        <w:t>old_subjects</w:t>
      </w:r>
      <w:proofErr w:type="spellEnd"/>
      <w:r w:rsidRPr="00EA2FF3">
        <w:rPr>
          <w:rPrChange w:id="41" w:author="Xu Tongda" w:date="2019-04-03T15:35:00Z">
            <w:rPr/>
          </w:rPrChange>
        </w:rPr>
        <w:t xml:space="preserve"> are on “</w:t>
      </w:r>
      <w:proofErr w:type="spellStart"/>
      <w:r w:rsidRPr="00EA2FF3">
        <w:rPr>
          <w:rPrChange w:id="42" w:author="Xu Tongda" w:date="2019-04-03T15:35:00Z">
            <w:rPr/>
          </w:rPrChange>
        </w:rPr>
        <w:t>mTBI</w:t>
      </w:r>
      <w:proofErr w:type="spellEnd"/>
      <w:r w:rsidRPr="00EA2FF3">
        <w:rPr>
          <w:rPrChange w:id="43" w:author="Xu Tongda" w:date="2019-04-03T15:35:00Z">
            <w:rPr/>
          </w:rPrChange>
        </w:rPr>
        <w:t xml:space="preserve"> data first cycle Lui Grossman Miles 2018 review and update for combining”</w:t>
      </w:r>
    </w:p>
    <w:p w14:paraId="6C5F2827" w14:textId="77777777" w:rsidR="00616AAF" w:rsidRPr="00EA2FF3" w:rsidRDefault="00616AAF">
      <w:pPr>
        <w:pStyle w:val="Body"/>
        <w:rPr>
          <w:rPrChange w:id="44" w:author="Xu Tongda" w:date="2019-04-03T15:35:00Z">
            <w:rPr/>
          </w:rPrChange>
        </w:rPr>
      </w:pPr>
    </w:p>
    <w:p w14:paraId="19946026" w14:textId="77777777" w:rsidR="00616AAF" w:rsidRPr="00EA2FF3" w:rsidRDefault="00F44FA7">
      <w:pPr>
        <w:pStyle w:val="Body"/>
        <w:rPr>
          <w:color w:val="auto"/>
          <w:rPrChange w:id="45" w:author="Xu Tongda" w:date="2019-04-03T15:35:00Z">
            <w:rPr/>
          </w:rPrChange>
        </w:rPr>
      </w:pPr>
      <w:r w:rsidRPr="00EA2FF3">
        <w:rPr>
          <w:color w:val="auto"/>
          <w:rPrChange w:id="46" w:author="Xu Tongda" w:date="2019-04-03T15:35:00Z">
            <w:rPr/>
          </w:rPrChange>
        </w:rPr>
        <w:t>NP Scores for 117 subjects are on “</w:t>
      </w:r>
      <w:proofErr w:type="spellStart"/>
      <w:r w:rsidRPr="00EA2FF3">
        <w:rPr>
          <w:color w:val="auto"/>
          <w:rPrChange w:id="47" w:author="Xu Tongda" w:date="2019-04-03T15:35:00Z">
            <w:rPr/>
          </w:rPrChange>
        </w:rPr>
        <w:t>LUI_mTBI_NPwithZscores</w:t>
      </w:r>
      <w:proofErr w:type="spellEnd"/>
      <w:r w:rsidRPr="00EA2FF3">
        <w:rPr>
          <w:color w:val="auto"/>
          <w:rPrChange w:id="48" w:author="Xu Tongda" w:date="2019-04-03T15:35:00Z">
            <w:rPr/>
          </w:rPrChange>
        </w:rPr>
        <w:t xml:space="preserve"> June 2018 cleaned up” file</w:t>
      </w:r>
    </w:p>
    <w:p w14:paraId="6C394E92" w14:textId="77777777" w:rsidR="00616AAF" w:rsidRPr="00EA2FF3" w:rsidRDefault="00616AAF">
      <w:pPr>
        <w:pStyle w:val="Body"/>
        <w:rPr>
          <w:rPrChange w:id="49" w:author="Xu Tongda" w:date="2019-04-03T15:35:00Z">
            <w:rPr/>
          </w:rPrChange>
        </w:rPr>
      </w:pPr>
    </w:p>
    <w:p w14:paraId="6D881CCA" w14:textId="77777777" w:rsidR="00616AAF" w:rsidRPr="00EA2FF3" w:rsidRDefault="00F44FA7">
      <w:pPr>
        <w:pStyle w:val="Body"/>
        <w:rPr>
          <w:bCs/>
          <w:rPrChange w:id="50" w:author="Xu Tongda" w:date="2019-04-03T15:35:00Z">
            <w:rPr>
              <w:b/>
              <w:bCs/>
            </w:rPr>
          </w:rPrChange>
        </w:rPr>
      </w:pPr>
      <w:r w:rsidRPr="00EA2FF3">
        <w:rPr>
          <w:bCs/>
          <w:rPrChange w:id="51" w:author="Xu Tongda" w:date="2019-04-03T15:35:00Z">
            <w:rPr>
              <w:b/>
              <w:bCs/>
            </w:rPr>
          </w:rPrChange>
        </w:rPr>
        <w:t>Processing Features:</w:t>
      </w:r>
    </w:p>
    <w:p w14:paraId="19C56500" w14:textId="77777777" w:rsidR="00616AAF" w:rsidRPr="00EA2FF3" w:rsidRDefault="00616AAF">
      <w:pPr>
        <w:pStyle w:val="Body"/>
        <w:rPr>
          <w:bCs/>
          <w:rPrChange w:id="52" w:author="Xu Tongda" w:date="2019-04-03T15:35:00Z">
            <w:rPr>
              <w:b/>
              <w:bCs/>
            </w:rPr>
          </w:rPrChange>
        </w:rPr>
      </w:pPr>
    </w:p>
    <w:p w14:paraId="44C06EF7" w14:textId="77777777" w:rsidR="00616AAF" w:rsidRPr="00EA2FF3" w:rsidRDefault="00F44FA7">
      <w:pPr>
        <w:pStyle w:val="Body"/>
        <w:numPr>
          <w:ilvl w:val="0"/>
          <w:numId w:val="2"/>
        </w:numPr>
        <w:rPr>
          <w:rPrChange w:id="53" w:author="Xu Tongda" w:date="2019-04-03T15:35:00Z">
            <w:rPr/>
          </w:rPrChange>
        </w:rPr>
      </w:pPr>
      <w:r w:rsidRPr="00EA2FF3">
        <w:rPr>
          <w:rPrChange w:id="54" w:author="Xu Tongda" w:date="2019-04-03T15:35:00Z">
            <w:rPr/>
          </w:rPrChange>
        </w:rPr>
        <w:t xml:space="preserve">Patches: slice_as_mask.py file can be used to extract patches of size </w:t>
      </w:r>
      <w:proofErr w:type="spellStart"/>
      <w:r w:rsidRPr="00EA2FF3">
        <w:rPr>
          <w:rPrChange w:id="55" w:author="Xu Tongda" w:date="2019-04-03T15:35:00Z">
            <w:rPr/>
          </w:rPrChange>
        </w:rPr>
        <w:t>NxN</w:t>
      </w:r>
      <w:proofErr w:type="spellEnd"/>
      <w:r w:rsidRPr="00EA2FF3">
        <w:rPr>
          <w:rPrChange w:id="56" w:author="Xu Tongda" w:date="2019-04-03T15:35:00Z">
            <w:rPr/>
          </w:rPrChange>
        </w:rPr>
        <w:t xml:space="preserve"> from a region specified by input mask(s). There is a threshold parameter that can be tuned so that only the patches with (threshold &gt; </w:t>
      </w:r>
      <w:proofErr w:type="spellStart"/>
      <w:r w:rsidRPr="00EA2FF3">
        <w:rPr>
          <w:rPrChange w:id="57" w:author="Xu Tongda" w:date="2019-04-03T15:35:00Z">
            <w:rPr/>
          </w:rPrChange>
        </w:rPr>
        <w:t>non_zero_pixels</w:t>
      </w:r>
      <w:proofErr w:type="spellEnd"/>
      <w:r w:rsidRPr="00EA2FF3">
        <w:rPr>
          <w:rPrChange w:id="58" w:author="Xu Tongda" w:date="2019-04-03T15:35:00Z">
            <w:rPr/>
          </w:rPrChange>
        </w:rPr>
        <w:t xml:space="preserve"> / N^2). Without threshold we get very sparse patches around the boundary of the masked region. Already extracted 16x16 patches can be found inside </w:t>
      </w:r>
      <w:proofErr w:type="spellStart"/>
      <w:r w:rsidRPr="00EA2FF3">
        <w:rPr>
          <w:rPrChange w:id="59" w:author="Xu Tongda" w:date="2019-04-03T15:35:00Z">
            <w:rPr/>
          </w:rPrChange>
        </w:rPr>
        <w:t>BoW</w:t>
      </w:r>
      <w:proofErr w:type="spellEnd"/>
      <w:r w:rsidRPr="00EA2FF3">
        <w:rPr>
          <w:rPrChange w:id="60" w:author="Xu Tongda" w:date="2019-04-03T15:35:00Z">
            <w:rPr/>
          </w:rPrChange>
        </w:rPr>
        <w:t>/patches folder.</w:t>
      </w:r>
    </w:p>
    <w:p w14:paraId="256DDBE3" w14:textId="77777777" w:rsidR="00616AAF" w:rsidRPr="00EA2FF3" w:rsidRDefault="00F44FA7">
      <w:pPr>
        <w:pStyle w:val="Body"/>
        <w:numPr>
          <w:ilvl w:val="0"/>
          <w:numId w:val="2"/>
        </w:numPr>
        <w:rPr>
          <w:rPrChange w:id="61" w:author="Xu Tongda" w:date="2019-04-03T15:35:00Z">
            <w:rPr/>
          </w:rPrChange>
        </w:rPr>
      </w:pPr>
      <w:r w:rsidRPr="00EA2FF3">
        <w:rPr>
          <w:highlight w:val="yellow"/>
          <w:rPrChange w:id="62" w:author="Xu Tongda" w:date="2019-04-03T15:35:00Z">
            <w:rPr>
              <w:highlight w:val="yellow"/>
            </w:rPr>
          </w:rPrChange>
        </w:rPr>
        <w:t>Binary masks for extracting different regions can be found in data/masks</w:t>
      </w:r>
      <w:proofErr w:type="gramStart"/>
      <w:r w:rsidRPr="00EA2FF3">
        <w:rPr>
          <w:highlight w:val="yellow"/>
          <w:rPrChange w:id="63" w:author="Xu Tongda" w:date="2019-04-03T15:35:00Z">
            <w:rPr>
              <w:highlight w:val="yellow"/>
            </w:rPr>
          </w:rPrChange>
        </w:rPr>
        <w:t>/ .</w:t>
      </w:r>
      <w:proofErr w:type="gramEnd"/>
      <w:r w:rsidRPr="00EA2FF3">
        <w:rPr>
          <w:highlight w:val="yellow"/>
          <w:rPrChange w:id="64" w:author="Xu Tongda" w:date="2019-04-03T15:35:00Z">
            <w:rPr>
              <w:highlight w:val="yellow"/>
            </w:rPr>
          </w:rPrChange>
        </w:rPr>
        <w:t xml:space="preserve"> </w:t>
      </w:r>
      <w:proofErr w:type="gramStart"/>
      <w:r w:rsidRPr="00EA2FF3">
        <w:rPr>
          <w:highlight w:val="yellow"/>
          <w:rPrChange w:id="65" w:author="Xu Tongda" w:date="2019-04-03T15:35:00Z">
            <w:rPr>
              <w:highlight w:val="yellow"/>
            </w:rPr>
          </w:rPrChange>
        </w:rPr>
        <w:t>.mat</w:t>
      </w:r>
      <w:proofErr w:type="gramEnd"/>
      <w:r w:rsidRPr="00EA2FF3">
        <w:rPr>
          <w:highlight w:val="yellow"/>
          <w:rPrChange w:id="66" w:author="Xu Tongda" w:date="2019-04-03T15:35:00Z">
            <w:rPr>
              <w:highlight w:val="yellow"/>
            </w:rPr>
          </w:rPrChange>
        </w:rPr>
        <w:t xml:space="preserve"> masks are directly binary but nii.gz masks are </w:t>
      </w:r>
      <w:proofErr w:type="spellStart"/>
      <w:r w:rsidRPr="00EA2FF3">
        <w:rPr>
          <w:highlight w:val="yellow"/>
          <w:rPrChange w:id="67" w:author="Xu Tongda" w:date="2019-04-03T15:35:00Z">
            <w:rPr>
              <w:highlight w:val="yellow"/>
            </w:rPr>
          </w:rPrChange>
        </w:rPr>
        <w:t>nifti</w:t>
      </w:r>
      <w:proofErr w:type="spellEnd"/>
      <w:r w:rsidRPr="00EA2FF3">
        <w:rPr>
          <w:highlight w:val="yellow"/>
          <w:rPrChange w:id="68" w:author="Xu Tongda" w:date="2019-04-03T15:35:00Z">
            <w:rPr>
              <w:highlight w:val="yellow"/>
            </w:rPr>
          </w:rPrChange>
        </w:rPr>
        <w:t xml:space="preserve"> </w:t>
      </w:r>
      <w:commentRangeStart w:id="69"/>
      <w:r w:rsidRPr="00EA2FF3">
        <w:rPr>
          <w:highlight w:val="yellow"/>
          <w:rPrChange w:id="70" w:author="Xu Tongda" w:date="2019-04-03T15:35:00Z">
            <w:rPr>
              <w:highlight w:val="yellow"/>
            </w:rPr>
          </w:rPrChange>
        </w:rPr>
        <w:t>files</w:t>
      </w:r>
      <w:commentRangeEnd w:id="69"/>
      <w:r w:rsidR="00482729" w:rsidRPr="00EA2FF3">
        <w:rPr>
          <w:rStyle w:val="a7"/>
          <w:rFonts w:ascii="Times New Roman" w:hAnsi="Times New Roman" w:cs="Times New Roman"/>
          <w:color w:val="auto"/>
          <w:lang w:eastAsia="en-US"/>
          <w:rPrChange w:id="71" w:author="Xu Tongda" w:date="2019-04-03T15:35:00Z">
            <w:rPr>
              <w:rStyle w:val="a7"/>
              <w:rFonts w:ascii="Times New Roman" w:hAnsi="Times New Roman" w:cs="Times New Roman"/>
              <w:color w:val="auto"/>
              <w:lang w:eastAsia="en-US"/>
            </w:rPr>
          </w:rPrChange>
        </w:rPr>
        <w:commentReference w:id="69"/>
      </w:r>
      <w:r w:rsidRPr="00EA2FF3">
        <w:rPr>
          <w:highlight w:val="yellow"/>
          <w:rPrChange w:id="72" w:author="Xu Tongda" w:date="2019-04-03T15:35:00Z">
            <w:rPr>
              <w:highlight w:val="yellow"/>
            </w:rPr>
          </w:rPrChange>
        </w:rPr>
        <w:t>.</w:t>
      </w:r>
      <w:r w:rsidRPr="00EA2FF3">
        <w:rPr>
          <w:rPrChange w:id="73" w:author="Xu Tongda" w:date="2019-04-03T15:35:00Z">
            <w:rPr/>
          </w:rPrChange>
        </w:rPr>
        <w:t xml:space="preserve"> There are python libraries for these files. </w:t>
      </w:r>
    </w:p>
    <w:p w14:paraId="02996B5C" w14:textId="77777777" w:rsidR="00616AAF" w:rsidRPr="00EA2FF3" w:rsidRDefault="00F44FA7">
      <w:pPr>
        <w:pStyle w:val="Body"/>
        <w:numPr>
          <w:ilvl w:val="0"/>
          <w:numId w:val="2"/>
        </w:numPr>
        <w:rPr>
          <w:rPrChange w:id="74" w:author="Xu Tongda" w:date="2019-04-03T15:35:00Z">
            <w:rPr/>
          </w:rPrChange>
        </w:rPr>
      </w:pPr>
      <w:r w:rsidRPr="00EA2FF3">
        <w:rPr>
          <w:rPrChange w:id="75" w:author="Xu Tongda" w:date="2019-04-03T15:35:00Z">
            <w:rPr/>
          </w:rPrChange>
        </w:rPr>
        <w:t xml:space="preserve">Deep features: Obtained using the unsupervised training of adversarial autoencoder. The AAC and </w:t>
      </w:r>
      <w:proofErr w:type="spellStart"/>
      <w:r w:rsidRPr="00EA2FF3">
        <w:rPr>
          <w:rPrChange w:id="76" w:author="Xu Tongda" w:date="2019-04-03T15:35:00Z">
            <w:rPr/>
          </w:rPrChange>
        </w:rPr>
        <w:t>AAC_mix</w:t>
      </w:r>
      <w:proofErr w:type="spellEnd"/>
      <w:r w:rsidRPr="00EA2FF3">
        <w:rPr>
          <w:rPrChange w:id="77" w:author="Xu Tongda" w:date="2019-04-03T15:35:00Z">
            <w:rPr/>
          </w:rPrChange>
        </w:rPr>
        <w:t xml:space="preserve"> models are used to extract the features. </w:t>
      </w:r>
      <w:proofErr w:type="spellStart"/>
      <w:r w:rsidRPr="00EA2FF3">
        <w:rPr>
          <w:rPrChange w:id="78" w:author="Xu Tongda" w:date="2019-04-03T15:35:00Z">
            <w:rPr/>
          </w:rPrChange>
        </w:rPr>
        <w:t>AAC_mix</w:t>
      </w:r>
      <w:proofErr w:type="spellEnd"/>
      <w:r w:rsidRPr="00EA2FF3">
        <w:rPr>
          <w:rPrChange w:id="79" w:author="Xu Tongda" w:date="2019-04-03T15:35:00Z">
            <w:rPr/>
          </w:rPrChange>
        </w:rPr>
        <w:t xml:space="preserve"> imposes a mixture of gaussians on the data and does clustering directly (see </w:t>
      </w:r>
      <w:proofErr w:type="spellStart"/>
      <w:r w:rsidRPr="00EA2FF3">
        <w:rPr>
          <w:rPrChange w:id="80" w:author="Xu Tongda" w:date="2019-04-03T15:35:00Z">
            <w:rPr/>
          </w:rPrChange>
        </w:rPr>
        <w:t>BoW</w:t>
      </w:r>
      <w:proofErr w:type="spellEnd"/>
      <w:r w:rsidRPr="00EA2FF3">
        <w:rPr>
          <w:rPrChange w:id="81" w:author="Xu Tongda" w:date="2019-04-03T15:35:00Z">
            <w:rPr/>
          </w:rPrChange>
        </w:rPr>
        <w:t xml:space="preserve"> section below). I would not recommend using </w:t>
      </w:r>
      <w:proofErr w:type="spellStart"/>
      <w:r w:rsidRPr="00EA2FF3">
        <w:rPr>
          <w:rPrChange w:id="82" w:author="Xu Tongda" w:date="2019-04-03T15:35:00Z">
            <w:rPr/>
          </w:rPrChange>
        </w:rPr>
        <w:t>AAC_mix</w:t>
      </w:r>
      <w:proofErr w:type="spellEnd"/>
    </w:p>
    <w:p w14:paraId="52B85E5F" w14:textId="77777777" w:rsidR="00616AAF" w:rsidRPr="00EA2FF3" w:rsidRDefault="00F44FA7">
      <w:pPr>
        <w:pStyle w:val="Body"/>
        <w:numPr>
          <w:ilvl w:val="0"/>
          <w:numId w:val="2"/>
        </w:numPr>
        <w:rPr>
          <w:rPrChange w:id="83" w:author="Xu Tongda" w:date="2019-04-03T15:35:00Z">
            <w:rPr/>
          </w:rPrChange>
        </w:rPr>
      </w:pPr>
      <w:r w:rsidRPr="00EA2FF3">
        <w:rPr>
          <w:rPrChange w:id="84" w:author="Xu Tongda" w:date="2019-04-03T15:35:00Z">
            <w:rPr/>
          </w:rPrChange>
        </w:rPr>
        <w:t>Bag of Words (</w:t>
      </w:r>
      <w:proofErr w:type="spellStart"/>
      <w:r w:rsidRPr="00EA2FF3">
        <w:rPr>
          <w:rPrChange w:id="85" w:author="Xu Tongda" w:date="2019-04-03T15:35:00Z">
            <w:rPr/>
          </w:rPrChange>
        </w:rPr>
        <w:t>BoW</w:t>
      </w:r>
      <w:proofErr w:type="spellEnd"/>
      <w:r w:rsidRPr="00EA2FF3">
        <w:rPr>
          <w:rPrChange w:id="86" w:author="Xu Tongda" w:date="2019-04-03T15:35:00Z">
            <w:rPr/>
          </w:rPrChange>
        </w:rPr>
        <w:t xml:space="preserve">): These are histograms of size k per subject obtained by k-means clustering all the patches from all the subjects in specific metric and then counting how many patches from each cluster a specific subject has. cluster.py does this operation. </w:t>
      </w:r>
    </w:p>
    <w:p w14:paraId="060933F7" w14:textId="77777777" w:rsidR="00616AAF" w:rsidRPr="00EA2FF3" w:rsidRDefault="00F44FA7">
      <w:pPr>
        <w:pStyle w:val="Body"/>
        <w:numPr>
          <w:ilvl w:val="0"/>
          <w:numId w:val="2"/>
        </w:numPr>
        <w:rPr>
          <w:rPrChange w:id="87" w:author="Xu Tongda" w:date="2019-04-03T15:35:00Z">
            <w:rPr/>
          </w:rPrChange>
        </w:rPr>
      </w:pPr>
      <w:r w:rsidRPr="00EA2FF3">
        <w:rPr>
          <w:rPrChange w:id="88" w:author="Xu Tongda" w:date="2019-04-03T15:35:00Z">
            <w:rPr/>
          </w:rPrChange>
        </w:rPr>
        <w:lastRenderedPageBreak/>
        <w:t xml:space="preserve">Deep </w:t>
      </w:r>
      <w:proofErr w:type="spellStart"/>
      <w:r w:rsidRPr="00EA2FF3">
        <w:rPr>
          <w:rPrChange w:id="89" w:author="Xu Tongda" w:date="2019-04-03T15:35:00Z">
            <w:rPr/>
          </w:rPrChange>
        </w:rPr>
        <w:t>BoW</w:t>
      </w:r>
      <w:proofErr w:type="spellEnd"/>
      <w:r w:rsidRPr="00EA2FF3">
        <w:rPr>
          <w:rPrChange w:id="90" w:author="Xu Tongda" w:date="2019-04-03T15:35:00Z">
            <w:rPr/>
          </w:rPrChange>
        </w:rPr>
        <w:t xml:space="preserve">: Obtained by clustering the latent representation of the patches instead of the patches itself. The files that follow naming like “Bow/BOW20_1set_CAE_CCS_AK_March21” are Deep </w:t>
      </w:r>
      <w:proofErr w:type="spellStart"/>
      <w:r w:rsidRPr="00EA2FF3">
        <w:rPr>
          <w:rPrChange w:id="91" w:author="Xu Tongda" w:date="2019-04-03T15:35:00Z">
            <w:rPr/>
          </w:rPrChange>
        </w:rPr>
        <w:t>BoW</w:t>
      </w:r>
      <w:proofErr w:type="spellEnd"/>
      <w:r w:rsidRPr="00EA2FF3">
        <w:rPr>
          <w:rPrChange w:id="92" w:author="Xu Tongda" w:date="2019-04-03T15:35:00Z">
            <w:rPr/>
          </w:rPrChange>
        </w:rPr>
        <w:t xml:space="preserve"> files. These were the best performing features for binary classification task and you don’t need to extract them again</w:t>
      </w:r>
    </w:p>
    <w:p w14:paraId="2A1B3FDB" w14:textId="77777777" w:rsidR="00616AAF" w:rsidRPr="00EA2FF3" w:rsidRDefault="00F44FA7">
      <w:pPr>
        <w:pStyle w:val="Body"/>
        <w:numPr>
          <w:ilvl w:val="0"/>
          <w:numId w:val="2"/>
        </w:numPr>
        <w:rPr>
          <w:strike/>
          <w:rPrChange w:id="93" w:author="Xu Tongda" w:date="2019-04-03T15:35:00Z">
            <w:rPr/>
          </w:rPrChange>
        </w:rPr>
      </w:pPr>
      <w:commentRangeStart w:id="94"/>
      <w:r w:rsidRPr="003F1B9F">
        <w:rPr>
          <w:strike/>
          <w:highlight w:val="red"/>
          <w:shd w:val="pct15" w:color="auto" w:fill="FFFFFF"/>
          <w:rPrChange w:id="95" w:author="Xu Tongda" w:date="2019-04-04T22:14:00Z">
            <w:rPr/>
          </w:rPrChange>
        </w:rPr>
        <w:t>Statistical features</w:t>
      </w:r>
      <w:r w:rsidRPr="00EA2FF3">
        <w:rPr>
          <w:strike/>
          <w:rPrChange w:id="96" w:author="Xu Tongda" w:date="2019-04-03T15:35:00Z">
            <w:rPr/>
          </w:rPrChange>
        </w:rPr>
        <w:t xml:space="preserve">: statistics of a specific region and metric can be extracted by using the corresponding mask. </w:t>
      </w:r>
      <w:proofErr w:type="spellStart"/>
      <w:r w:rsidRPr="00EA2FF3">
        <w:rPr>
          <w:strike/>
          <w:rPrChange w:id="97" w:author="Xu Tongda" w:date="2019-04-03T15:35:00Z">
            <w:rPr/>
          </w:rPrChange>
        </w:rPr>
        <w:t>stats_</w:t>
      </w:r>
      <w:proofErr w:type="gramStart"/>
      <w:r w:rsidRPr="00EA2FF3">
        <w:rPr>
          <w:strike/>
          <w:rPrChange w:id="98" w:author="Xu Tongda" w:date="2019-04-03T15:35:00Z">
            <w:rPr/>
          </w:rPrChange>
        </w:rPr>
        <w:t>data.p</w:t>
      </w:r>
      <w:proofErr w:type="spellEnd"/>
      <w:proofErr w:type="gramEnd"/>
      <w:r w:rsidRPr="00EA2FF3">
        <w:rPr>
          <w:strike/>
          <w:rPrChange w:id="99" w:author="Xu Tongda" w:date="2019-04-03T15:35:00Z">
            <w:rPr/>
          </w:rPrChange>
        </w:rPr>
        <w:t xml:space="preserve"> contains the mean and std of the subjects for each metric (across whole brain region). This is extracted by stats_data_compile.py</w:t>
      </w:r>
      <w:commentRangeEnd w:id="94"/>
      <w:r w:rsidR="000820CC" w:rsidRPr="00EA2FF3">
        <w:rPr>
          <w:rStyle w:val="a7"/>
          <w:rFonts w:ascii="Times New Roman" w:hAnsi="Times New Roman" w:cs="Times New Roman"/>
          <w:color w:val="auto"/>
          <w:lang w:eastAsia="en-US"/>
          <w:rPrChange w:id="100" w:author="Xu Tongda" w:date="2019-04-03T15:35:00Z">
            <w:rPr>
              <w:rStyle w:val="a7"/>
              <w:rFonts w:ascii="Times New Roman" w:hAnsi="Times New Roman" w:cs="Times New Roman"/>
              <w:color w:val="auto"/>
              <w:lang w:eastAsia="en-US"/>
            </w:rPr>
          </w:rPrChange>
        </w:rPr>
        <w:commentReference w:id="94"/>
      </w:r>
    </w:p>
    <w:p w14:paraId="726D8614" w14:textId="77777777" w:rsidR="00616AAF" w:rsidRPr="00EA2FF3" w:rsidRDefault="00616AAF">
      <w:pPr>
        <w:pStyle w:val="Body"/>
        <w:rPr>
          <w:rPrChange w:id="101" w:author="Xu Tongda" w:date="2019-04-03T15:35:00Z">
            <w:rPr/>
          </w:rPrChange>
        </w:rPr>
      </w:pPr>
    </w:p>
    <w:p w14:paraId="6EBD9F14" w14:textId="77777777" w:rsidR="00616AAF" w:rsidRPr="00EA2FF3" w:rsidRDefault="00F44FA7">
      <w:pPr>
        <w:pStyle w:val="Body"/>
        <w:rPr>
          <w:bCs/>
          <w:rPrChange w:id="102" w:author="Xu Tongda" w:date="2019-04-03T15:35:00Z">
            <w:rPr>
              <w:b/>
              <w:bCs/>
            </w:rPr>
          </w:rPrChange>
        </w:rPr>
      </w:pPr>
      <w:r w:rsidRPr="00EA2FF3">
        <w:rPr>
          <w:bCs/>
          <w:rPrChange w:id="103" w:author="Xu Tongda" w:date="2019-04-03T15:35:00Z">
            <w:rPr>
              <w:b/>
              <w:bCs/>
            </w:rPr>
          </w:rPrChange>
        </w:rPr>
        <w:t>Processing Ground Truth:</w:t>
      </w:r>
    </w:p>
    <w:p w14:paraId="7B8CBF2B" w14:textId="77777777" w:rsidR="00616AAF" w:rsidRPr="00EA2FF3" w:rsidRDefault="00616AAF">
      <w:pPr>
        <w:pStyle w:val="Body"/>
        <w:rPr>
          <w:rPrChange w:id="104" w:author="Xu Tongda" w:date="2019-04-03T15:35:00Z">
            <w:rPr/>
          </w:rPrChange>
        </w:rPr>
      </w:pPr>
    </w:p>
    <w:p w14:paraId="618ECD07" w14:textId="77777777" w:rsidR="00616AAF" w:rsidRPr="00EA2FF3" w:rsidRDefault="00F44FA7">
      <w:pPr>
        <w:pStyle w:val="Body"/>
        <w:numPr>
          <w:ilvl w:val="0"/>
          <w:numId w:val="2"/>
        </w:numPr>
        <w:rPr>
          <w:rPrChange w:id="105" w:author="Xu Tongda" w:date="2019-04-03T15:35:00Z">
            <w:rPr/>
          </w:rPrChange>
        </w:rPr>
      </w:pPr>
      <w:r w:rsidRPr="00EA2FF3">
        <w:rPr>
          <w:rPrChange w:id="106" w:author="Xu Tongda" w:date="2019-04-03T15:35:00Z">
            <w:rPr/>
          </w:rPrChange>
        </w:rPr>
        <w:t xml:space="preserve">The time steps are named T1, T2 and T3 on the original excel files. But not all the subjects are present through all time steps and different scoring scales are used for similar tests at different testing times. </w:t>
      </w:r>
      <w:proofErr w:type="gramStart"/>
      <w:r w:rsidRPr="00EA2FF3">
        <w:rPr>
          <w:rPrChange w:id="107" w:author="Xu Tongda" w:date="2019-04-03T15:35:00Z">
            <w:rPr/>
          </w:rPrChange>
        </w:rPr>
        <w:t>So</w:t>
      </w:r>
      <w:proofErr w:type="gramEnd"/>
      <w:r w:rsidRPr="00EA2FF3">
        <w:rPr>
          <w:rPrChange w:id="108" w:author="Xu Tongda" w:date="2019-04-03T15:35:00Z">
            <w:rPr/>
          </w:rPrChange>
        </w:rPr>
        <w:t xml:space="preserve"> you might want to normalize test scores before using them together</w:t>
      </w:r>
      <w:r w:rsidRPr="00EA2FF3">
        <w:rPr>
          <w:rPrChange w:id="109" w:author="Xu Tongda" w:date="2019-04-03T15:35:00Z">
            <w:rPr/>
          </w:rPrChange>
        </w:rPr>
        <w:br/>
      </w:r>
      <w:commentRangeStart w:id="110"/>
    </w:p>
    <w:p w14:paraId="3E5C81D9" w14:textId="44B5B78F" w:rsidR="00616AAF" w:rsidRPr="00EA2FF3" w:rsidRDefault="00F44FA7">
      <w:pPr>
        <w:pStyle w:val="Body"/>
        <w:numPr>
          <w:ilvl w:val="0"/>
          <w:numId w:val="2"/>
        </w:numPr>
        <w:rPr>
          <w:ins w:id="111" w:author="Microsoft Office User" w:date="2019-03-31T23:10:00Z"/>
          <w:rPrChange w:id="112" w:author="Xu Tongda" w:date="2019-04-03T15:35:00Z">
            <w:rPr>
              <w:ins w:id="113" w:author="Microsoft Office User" w:date="2019-03-31T23:10:00Z"/>
            </w:rPr>
          </w:rPrChange>
        </w:rPr>
      </w:pPr>
      <w:r w:rsidRPr="00EA2FF3">
        <w:rPr>
          <w:rPrChange w:id="114" w:author="Xu Tongda" w:date="2019-04-03T15:35:00Z">
            <w:rPr/>
          </w:rPrChange>
        </w:rPr>
        <w:t>“</w:t>
      </w:r>
      <w:proofErr w:type="spellStart"/>
      <w:r w:rsidRPr="00EA2FF3">
        <w:rPr>
          <w:rPrChange w:id="115" w:author="Xu Tongda" w:date="2019-04-03T15:35:00Z">
            <w:rPr/>
          </w:rPrChange>
        </w:rPr>
        <w:t>LUI_mTBI_NPwithZscores</w:t>
      </w:r>
      <w:proofErr w:type="spellEnd"/>
      <w:r w:rsidRPr="00EA2FF3">
        <w:rPr>
          <w:rPrChange w:id="116" w:author="Xu Tongda" w:date="2019-04-03T15:35:00Z">
            <w:rPr/>
          </w:rPrChange>
        </w:rPr>
        <w:t xml:space="preserve"> June 2018 cleaned up” has all </w:t>
      </w:r>
      <w:proofErr w:type="gramStart"/>
      <w:r w:rsidRPr="00EA2FF3">
        <w:rPr>
          <w:rPrChange w:id="117" w:author="Xu Tongda" w:date="2019-04-03T15:35:00Z">
            <w:rPr/>
          </w:rPrChange>
        </w:rPr>
        <w:t>three time</w:t>
      </w:r>
      <w:proofErr w:type="gramEnd"/>
      <w:r w:rsidRPr="00EA2FF3">
        <w:rPr>
          <w:rPrChange w:id="118" w:author="Xu Tongda" w:date="2019-04-03T15:35:00Z">
            <w:rPr/>
          </w:rPrChange>
        </w:rPr>
        <w:t xml:space="preserve"> steps T1, T2 and T3</w:t>
      </w:r>
      <w:r w:rsidRPr="00EA2FF3">
        <w:rPr>
          <w:rPrChange w:id="119" w:author="Xu Tongda" w:date="2019-04-03T15:35:00Z">
            <w:rPr/>
          </w:rPrChange>
        </w:rPr>
        <w:br/>
      </w:r>
      <w:commentRangeEnd w:id="110"/>
      <w:r w:rsidRPr="00EA2FF3">
        <w:rPr>
          <w:rPrChange w:id="120" w:author="Xu Tongda" w:date="2019-04-03T15:35:00Z">
            <w:rPr/>
          </w:rPrChange>
        </w:rPr>
        <w:commentReference w:id="110"/>
      </w:r>
      <w:ins w:id="121" w:author="Microsoft Office User" w:date="2019-03-31T23:10:00Z">
        <w:r w:rsidR="004B7F4F" w:rsidRPr="00EA2FF3">
          <w:rPr>
            <w:rPrChange w:id="122" w:author="Xu Tongda" w:date="2019-04-03T15:35:00Z">
              <w:rPr/>
            </w:rPrChange>
          </w:rPr>
          <w:t>(only 114 patients)</w:t>
        </w:r>
      </w:ins>
    </w:p>
    <w:p w14:paraId="0A4FB8FA" w14:textId="2532DB45" w:rsidR="004B7F4F" w:rsidRPr="00EA2FF3" w:rsidRDefault="004B7F4F">
      <w:pPr>
        <w:pStyle w:val="Body"/>
        <w:numPr>
          <w:ilvl w:val="0"/>
          <w:numId w:val="2"/>
        </w:numPr>
        <w:rPr>
          <w:ins w:id="123" w:author="Microsoft Office User" w:date="2019-03-31T23:12:00Z"/>
          <w:rPrChange w:id="124" w:author="Xu Tongda" w:date="2019-04-03T15:35:00Z">
            <w:rPr>
              <w:ins w:id="125" w:author="Microsoft Office User" w:date="2019-03-31T23:12:00Z"/>
            </w:rPr>
          </w:rPrChange>
        </w:rPr>
      </w:pPr>
      <w:ins w:id="126" w:author="Microsoft Office User" w:date="2019-03-31T23:12:00Z">
        <w:r w:rsidRPr="00EA2FF3">
          <w:rPr>
            <w:rPrChange w:id="127" w:author="Xu Tongda" w:date="2019-04-03T15:35:00Z">
              <w:rPr/>
            </w:rPrChange>
          </w:rPr>
          <w:t>This file has demographic info as well.</w:t>
        </w:r>
      </w:ins>
    </w:p>
    <w:p w14:paraId="2B12A6E2" w14:textId="77777777" w:rsidR="004B7F4F" w:rsidRPr="00EA2FF3" w:rsidRDefault="004B7F4F">
      <w:pPr>
        <w:pStyle w:val="Body"/>
        <w:numPr>
          <w:ilvl w:val="0"/>
          <w:numId w:val="2"/>
        </w:numPr>
        <w:rPr>
          <w:rPrChange w:id="128" w:author="Xu Tongda" w:date="2019-04-03T15:35:00Z">
            <w:rPr/>
          </w:rPrChange>
        </w:rPr>
      </w:pPr>
    </w:p>
    <w:p w14:paraId="7DEE48C8" w14:textId="77777777" w:rsidR="00616AAF" w:rsidRPr="00EA2FF3" w:rsidRDefault="00F44FA7">
      <w:pPr>
        <w:pStyle w:val="Body"/>
        <w:numPr>
          <w:ilvl w:val="0"/>
          <w:numId w:val="2"/>
        </w:numPr>
        <w:rPr>
          <w:rPrChange w:id="129" w:author="Xu Tongda" w:date="2019-04-03T15:35:00Z">
            <w:rPr/>
          </w:rPrChange>
        </w:rPr>
      </w:pPr>
      <w:r w:rsidRPr="00EA2FF3">
        <w:rPr>
          <w:rPrChange w:id="130" w:author="Xu Tongda" w:date="2019-04-03T15:35:00Z">
            <w:rPr/>
          </w:rPrChange>
        </w:rPr>
        <w:t>“</w:t>
      </w:r>
      <w:proofErr w:type="spellStart"/>
      <w:r w:rsidRPr="00EA2FF3">
        <w:rPr>
          <w:rPrChange w:id="131" w:author="Xu Tongda" w:date="2019-04-03T15:35:00Z">
            <w:rPr/>
          </w:rPrChange>
        </w:rPr>
        <w:t>mTBI</w:t>
      </w:r>
      <w:proofErr w:type="spellEnd"/>
      <w:r w:rsidRPr="00EA2FF3">
        <w:rPr>
          <w:rPrChange w:id="132" w:author="Xu Tongda" w:date="2019-04-03T15:35:00Z">
            <w:rPr/>
          </w:rPrChange>
        </w:rPr>
        <w:t xml:space="preserve"> data first cycle Lui Grossman Miles 2018 review and update for combining” has only time steps T1 and T3. Remember to refer to “Combining cognitive variables across cycles” file to see how to merge different tests.</w:t>
      </w:r>
      <w:r w:rsidRPr="00EA2FF3">
        <w:rPr>
          <w:rPrChange w:id="133" w:author="Xu Tongda" w:date="2019-04-03T15:35:00Z">
            <w:rPr/>
          </w:rPrChange>
        </w:rPr>
        <w:br/>
      </w:r>
      <w:commentRangeStart w:id="134"/>
    </w:p>
    <w:p w14:paraId="396B1086" w14:textId="77777777" w:rsidR="00616AAF" w:rsidRPr="00EC3940" w:rsidRDefault="00F44FA7">
      <w:pPr>
        <w:pStyle w:val="Body"/>
        <w:numPr>
          <w:ilvl w:val="0"/>
          <w:numId w:val="2"/>
        </w:numPr>
        <w:rPr>
          <w:strike/>
          <w:rPrChange w:id="135" w:author="Xu Tongda" w:date="2019-04-03T16:35:00Z">
            <w:rPr/>
          </w:rPrChange>
        </w:rPr>
      </w:pPr>
      <w:r w:rsidRPr="00EC3940">
        <w:rPr>
          <w:strike/>
          <w:rPrChange w:id="136" w:author="Xu Tongda" w:date="2019-04-03T16:35:00Z">
            <w:rPr/>
          </w:rPrChange>
        </w:rPr>
        <w:t>merged_np.xlsx contains the normalized and merged test scores through all time steps together</w:t>
      </w:r>
      <w:commentRangeEnd w:id="134"/>
      <w:r w:rsidRPr="00EC3940">
        <w:rPr>
          <w:strike/>
          <w:rPrChange w:id="137" w:author="Xu Tongda" w:date="2019-04-03T16:35:00Z">
            <w:rPr/>
          </w:rPrChange>
        </w:rPr>
        <w:commentReference w:id="134"/>
      </w:r>
    </w:p>
    <w:p w14:paraId="5B65C5DC" w14:textId="0598E427" w:rsidR="00616AAF" w:rsidRPr="00EC3940" w:rsidRDefault="004B7F4F">
      <w:pPr>
        <w:pStyle w:val="Body"/>
        <w:rPr>
          <w:ins w:id="138" w:author="Microsoft Office User" w:date="2019-03-31T23:15:00Z"/>
          <w:strike/>
          <w:rPrChange w:id="139" w:author="Xu Tongda" w:date="2019-04-03T16:35:00Z">
            <w:rPr>
              <w:ins w:id="140" w:author="Microsoft Office User" w:date="2019-03-31T23:15:00Z"/>
            </w:rPr>
          </w:rPrChange>
        </w:rPr>
      </w:pPr>
      <w:ins w:id="141" w:author="Microsoft Office User" w:date="2019-03-31T23:11:00Z">
        <w:r w:rsidRPr="00EC3940">
          <w:rPr>
            <w:strike/>
            <w:rPrChange w:id="142" w:author="Xu Tongda" w:date="2019-04-03T16:35:00Z">
              <w:rPr/>
            </w:rPrChange>
          </w:rPr>
          <w:t>Total 172 patients, HTI, HTN, TBI, TBN?</w:t>
        </w:r>
      </w:ins>
    </w:p>
    <w:p w14:paraId="55755A8C" w14:textId="63F5C0F8" w:rsidR="004B7F4F" w:rsidRPr="00EC3940" w:rsidRDefault="004B7F4F">
      <w:pPr>
        <w:pStyle w:val="Body"/>
        <w:rPr>
          <w:strike/>
          <w:rPrChange w:id="143" w:author="Xu Tongda" w:date="2019-04-03T16:35:00Z">
            <w:rPr/>
          </w:rPrChange>
        </w:rPr>
      </w:pPr>
      <w:ins w:id="144" w:author="Microsoft Office User" w:date="2019-03-31T23:15:00Z">
        <w:r w:rsidRPr="00EC3940">
          <w:rPr>
            <w:strike/>
            <w:rPrChange w:id="145" w:author="Xu Tongda" w:date="2019-04-03T16:35:00Z">
              <w:rPr/>
            </w:rPrChange>
          </w:rPr>
          <w:t xml:space="preserve">Under </w:t>
        </w:r>
      </w:ins>
      <w:proofErr w:type="spellStart"/>
      <w:ins w:id="146" w:author="Microsoft Office User" w:date="2019-03-31T23:16:00Z">
        <w:r w:rsidRPr="00EC3940">
          <w:rPr>
            <w:strike/>
            <w:rPrChange w:id="147" w:author="Xu Tongda" w:date="2019-04-03T16:35:00Z">
              <w:rPr/>
            </w:rPrChange>
          </w:rPr>
          <w:t>alp_all_MTBI</w:t>
        </w:r>
        <w:proofErr w:type="spellEnd"/>
        <w:r w:rsidRPr="00EC3940">
          <w:rPr>
            <w:strike/>
            <w:rPrChange w:id="148" w:author="Xu Tongda" w:date="2019-04-03T16:35:00Z">
              <w:rPr/>
            </w:rPrChange>
          </w:rPr>
          <w:t>/data</w:t>
        </w:r>
      </w:ins>
    </w:p>
    <w:p w14:paraId="6A647950" w14:textId="77777777" w:rsidR="00616AAF" w:rsidRPr="00EA2FF3" w:rsidRDefault="00F44FA7">
      <w:pPr>
        <w:pStyle w:val="3"/>
        <w:rPr>
          <w:rPrChange w:id="149" w:author="Xu Tongda" w:date="2019-04-03T15:35:00Z">
            <w:rPr/>
          </w:rPrChange>
        </w:rPr>
      </w:pPr>
      <w:r w:rsidRPr="00EA2FF3">
        <w:rPr>
          <w:rPrChange w:id="150" w:author="Xu Tongda" w:date="2019-04-03T15:35:00Z">
            <w:rPr/>
          </w:rPrChange>
        </w:rPr>
        <w:t>Methods Tried:</w:t>
      </w:r>
    </w:p>
    <w:p w14:paraId="2B8EDD96" w14:textId="77777777" w:rsidR="00616AAF" w:rsidRPr="00EA2FF3" w:rsidRDefault="00616AAF">
      <w:pPr>
        <w:pStyle w:val="Body"/>
        <w:rPr>
          <w:rPrChange w:id="151" w:author="Xu Tongda" w:date="2019-04-03T15:35:00Z">
            <w:rPr/>
          </w:rPrChange>
        </w:rPr>
      </w:pPr>
    </w:p>
    <w:p w14:paraId="22D79012" w14:textId="77777777" w:rsidR="00616AAF" w:rsidRPr="00EA2FF3" w:rsidRDefault="00F44FA7">
      <w:pPr>
        <w:pStyle w:val="Body"/>
        <w:rPr>
          <w:bCs/>
          <w:rPrChange w:id="152" w:author="Xu Tongda" w:date="2019-04-03T15:35:00Z">
            <w:rPr>
              <w:b/>
              <w:bCs/>
            </w:rPr>
          </w:rPrChange>
        </w:rPr>
      </w:pPr>
      <w:r w:rsidRPr="00EA2FF3">
        <w:rPr>
          <w:bCs/>
          <w:rPrChange w:id="153" w:author="Xu Tongda" w:date="2019-04-03T15:35:00Z">
            <w:rPr>
              <w:b/>
              <w:bCs/>
            </w:rPr>
          </w:rPrChange>
        </w:rPr>
        <w:t>General Framework:</w:t>
      </w:r>
    </w:p>
    <w:p w14:paraId="42BECE71" w14:textId="77777777" w:rsidR="00616AAF" w:rsidRPr="00EA2FF3" w:rsidRDefault="00616AAF">
      <w:pPr>
        <w:pStyle w:val="Body"/>
        <w:rPr>
          <w:bCs/>
          <w:rPrChange w:id="154" w:author="Xu Tongda" w:date="2019-04-03T15:35:00Z">
            <w:rPr>
              <w:b/>
              <w:bCs/>
            </w:rPr>
          </w:rPrChange>
        </w:rPr>
      </w:pPr>
    </w:p>
    <w:p w14:paraId="2D029EF7" w14:textId="77777777" w:rsidR="00616AAF" w:rsidRPr="00EA2FF3" w:rsidRDefault="00F44FA7">
      <w:pPr>
        <w:pStyle w:val="Body"/>
        <w:rPr>
          <w:rPrChange w:id="155" w:author="Xu Tongda" w:date="2019-04-03T15:35:00Z">
            <w:rPr/>
          </w:rPrChange>
        </w:rPr>
      </w:pPr>
      <w:r w:rsidRPr="00EA2FF3">
        <w:rPr>
          <w:rPrChange w:id="156" w:author="Xu Tongda" w:date="2019-04-03T15:35:00Z">
            <w:rPr/>
          </w:rPrChange>
        </w:rPr>
        <w:t>The following framework algorithm had yielded good results on binary classification (see details on Deep MTBI.pdf)</w:t>
      </w:r>
    </w:p>
    <w:p w14:paraId="5899425F" w14:textId="77777777" w:rsidR="00616AAF" w:rsidRPr="00EA2FF3" w:rsidRDefault="00616AAF">
      <w:pPr>
        <w:pStyle w:val="Body"/>
        <w:rPr>
          <w:rPrChange w:id="157" w:author="Xu Tongda" w:date="2019-04-03T15:35:00Z">
            <w:rPr/>
          </w:rPrChange>
        </w:rPr>
      </w:pPr>
    </w:p>
    <w:p w14:paraId="0A940BC9" w14:textId="77777777" w:rsidR="00616AAF" w:rsidRPr="00EA2FF3" w:rsidRDefault="00F44FA7">
      <w:pPr>
        <w:pStyle w:val="Body"/>
        <w:rPr>
          <w:rPrChange w:id="158" w:author="Xu Tongda" w:date="2019-04-03T15:35:00Z">
            <w:rPr/>
          </w:rPrChange>
        </w:rPr>
      </w:pPr>
      <w:r w:rsidRPr="00EA2FF3">
        <w:rPr>
          <w:rPrChange w:id="159" w:author="Xu Tongda" w:date="2019-04-03T15:35:00Z">
            <w:rPr/>
          </w:rPrChange>
        </w:rPr>
        <w:t>Greedy feature selection algorithm:</w:t>
      </w:r>
    </w:p>
    <w:p w14:paraId="6C94C641" w14:textId="77777777" w:rsidR="00616AAF" w:rsidRPr="00EA2FF3" w:rsidRDefault="00616AAF">
      <w:pPr>
        <w:pStyle w:val="Body"/>
        <w:rPr>
          <w:rPrChange w:id="160" w:author="Xu Tongda" w:date="2019-04-03T15:35:00Z">
            <w:rPr/>
          </w:rPrChange>
        </w:rPr>
      </w:pPr>
    </w:p>
    <w:p w14:paraId="22869A36" w14:textId="77777777" w:rsidR="00616AAF" w:rsidRPr="00EA2FF3" w:rsidRDefault="00F44FA7">
      <w:pPr>
        <w:pStyle w:val="Body"/>
        <w:rPr>
          <w:i/>
          <w:iCs/>
          <w:rPrChange w:id="161" w:author="Xu Tongda" w:date="2019-04-03T15:35:00Z">
            <w:rPr>
              <w:i/>
              <w:iCs/>
            </w:rPr>
          </w:rPrChange>
        </w:rPr>
      </w:pPr>
      <w:r w:rsidRPr="00EA2FF3">
        <w:rPr>
          <w:bCs/>
          <w:i/>
          <w:iCs/>
          <w:rPrChange w:id="162" w:author="Xu Tongda" w:date="2019-04-03T15:35:00Z">
            <w:rPr>
              <w:b/>
              <w:bCs/>
              <w:i/>
              <w:iCs/>
            </w:rPr>
          </w:rPrChange>
        </w:rPr>
        <w:t>Extract features</w:t>
      </w:r>
      <w:r w:rsidRPr="00EA2FF3">
        <w:rPr>
          <w:i/>
          <w:iCs/>
          <w:rPrChange w:id="163" w:author="Xu Tongda" w:date="2019-04-03T15:35:00Z">
            <w:rPr>
              <w:i/>
              <w:iCs/>
            </w:rPr>
          </w:rPrChange>
        </w:rPr>
        <w:t xml:space="preserve"> from raw scans (</w:t>
      </w:r>
      <w:proofErr w:type="spellStart"/>
      <w:r w:rsidRPr="00EA2FF3">
        <w:rPr>
          <w:i/>
          <w:iCs/>
          <w:rPrChange w:id="164" w:author="Xu Tongda" w:date="2019-04-03T15:35:00Z">
            <w:rPr>
              <w:i/>
              <w:iCs/>
            </w:rPr>
          </w:rPrChange>
        </w:rPr>
        <w:t>BoW</w:t>
      </w:r>
      <w:proofErr w:type="spellEnd"/>
      <w:r w:rsidRPr="00EA2FF3">
        <w:rPr>
          <w:i/>
          <w:iCs/>
          <w:rPrChange w:id="165" w:author="Xu Tongda" w:date="2019-04-03T15:35:00Z">
            <w:rPr>
              <w:i/>
              <w:iCs/>
            </w:rPr>
          </w:rPrChange>
        </w:rPr>
        <w:t>, statistical features etc.)</w:t>
      </w:r>
    </w:p>
    <w:p w14:paraId="20D6C0FE" w14:textId="77777777" w:rsidR="00616AAF" w:rsidRPr="00EA2FF3" w:rsidRDefault="00F44FA7">
      <w:pPr>
        <w:pStyle w:val="Body"/>
        <w:rPr>
          <w:i/>
          <w:iCs/>
          <w:rPrChange w:id="166" w:author="Xu Tongda" w:date="2019-04-03T15:35:00Z">
            <w:rPr>
              <w:i/>
              <w:iCs/>
            </w:rPr>
          </w:rPrChange>
        </w:rPr>
      </w:pPr>
      <w:r w:rsidRPr="00EA2FF3">
        <w:rPr>
          <w:i/>
          <w:iCs/>
          <w:rPrChange w:id="167" w:author="Xu Tongda" w:date="2019-04-03T15:35:00Z">
            <w:rPr>
              <w:i/>
              <w:iCs/>
            </w:rPr>
          </w:rPrChange>
        </w:rPr>
        <w:t>Take a held-out set (around 10-30) subjects out of the data</w:t>
      </w:r>
    </w:p>
    <w:p w14:paraId="69B68CAA" w14:textId="77777777" w:rsidR="00616AAF" w:rsidRPr="00EA2FF3" w:rsidRDefault="00F44FA7">
      <w:pPr>
        <w:pStyle w:val="Body"/>
        <w:rPr>
          <w:i/>
          <w:iCs/>
          <w:rPrChange w:id="168" w:author="Xu Tongda" w:date="2019-04-03T15:35:00Z">
            <w:rPr>
              <w:i/>
              <w:iCs/>
            </w:rPr>
          </w:rPrChange>
        </w:rPr>
      </w:pPr>
      <w:r w:rsidRPr="00EA2FF3">
        <w:rPr>
          <w:i/>
          <w:iCs/>
          <w:rPrChange w:id="169" w:author="Xu Tongda" w:date="2019-04-03T15:35:00Z">
            <w:rPr>
              <w:i/>
              <w:iCs/>
            </w:rPr>
          </w:rPrChange>
        </w:rPr>
        <w:t xml:space="preserve">create empty set </w:t>
      </w:r>
      <w:proofErr w:type="spellStart"/>
      <w:r w:rsidRPr="00EA2FF3">
        <w:rPr>
          <w:i/>
          <w:iCs/>
          <w:rPrChange w:id="170" w:author="Xu Tongda" w:date="2019-04-03T15:35:00Z">
            <w:rPr>
              <w:i/>
              <w:iCs/>
            </w:rPr>
          </w:rPrChange>
        </w:rPr>
        <w:t>selected_features</w:t>
      </w:r>
      <w:proofErr w:type="spellEnd"/>
      <w:proofErr w:type="gramStart"/>
      <w:r w:rsidRPr="00EA2FF3">
        <w:rPr>
          <w:i/>
          <w:iCs/>
          <w:rPrChange w:id="171" w:author="Xu Tongda" w:date="2019-04-03T15:35:00Z">
            <w:rPr>
              <w:i/>
              <w:iCs/>
            </w:rPr>
          </w:rPrChange>
        </w:rPr>
        <w:t>={ }</w:t>
      </w:r>
      <w:proofErr w:type="gramEnd"/>
    </w:p>
    <w:p w14:paraId="1B3F3F09" w14:textId="77777777" w:rsidR="00616AAF" w:rsidRPr="00EA2FF3" w:rsidRDefault="00F44FA7">
      <w:pPr>
        <w:pStyle w:val="Body"/>
        <w:rPr>
          <w:i/>
          <w:iCs/>
          <w:rPrChange w:id="172" w:author="Xu Tongda" w:date="2019-04-03T15:35:00Z">
            <w:rPr>
              <w:i/>
              <w:iCs/>
            </w:rPr>
          </w:rPrChange>
        </w:rPr>
      </w:pPr>
      <w:r w:rsidRPr="00EA2FF3">
        <w:rPr>
          <w:i/>
          <w:iCs/>
          <w:rPrChange w:id="173" w:author="Xu Tongda" w:date="2019-04-03T15:35:00Z">
            <w:rPr>
              <w:i/>
              <w:iCs/>
            </w:rPr>
          </w:rPrChange>
        </w:rPr>
        <w:t>while size(</w:t>
      </w:r>
      <w:proofErr w:type="spellStart"/>
      <w:r w:rsidRPr="00EA2FF3">
        <w:rPr>
          <w:i/>
          <w:iCs/>
          <w:rPrChange w:id="174" w:author="Xu Tongda" w:date="2019-04-03T15:35:00Z">
            <w:rPr>
              <w:i/>
              <w:iCs/>
            </w:rPr>
          </w:rPrChange>
        </w:rPr>
        <w:t>selected_features</w:t>
      </w:r>
      <w:proofErr w:type="spellEnd"/>
      <w:r w:rsidRPr="00EA2FF3">
        <w:rPr>
          <w:i/>
          <w:iCs/>
          <w:rPrChange w:id="175" w:author="Xu Tongda" w:date="2019-04-03T15:35:00Z">
            <w:rPr>
              <w:i/>
              <w:iCs/>
            </w:rPr>
          </w:rPrChange>
        </w:rPr>
        <w:t>) &lt; R</w:t>
      </w:r>
    </w:p>
    <w:p w14:paraId="6461F79C" w14:textId="77777777" w:rsidR="00616AAF" w:rsidRPr="00EA2FF3" w:rsidRDefault="00F44FA7">
      <w:pPr>
        <w:pStyle w:val="Body"/>
        <w:rPr>
          <w:i/>
          <w:iCs/>
          <w:rPrChange w:id="176" w:author="Xu Tongda" w:date="2019-04-03T15:35:00Z">
            <w:rPr>
              <w:i/>
              <w:iCs/>
            </w:rPr>
          </w:rPrChange>
        </w:rPr>
      </w:pPr>
      <w:r w:rsidRPr="00EA2FF3">
        <w:rPr>
          <w:i/>
          <w:iCs/>
          <w:rPrChange w:id="177" w:author="Xu Tongda" w:date="2019-04-03T15:35:00Z">
            <w:rPr>
              <w:i/>
              <w:iCs/>
            </w:rPr>
          </w:rPrChange>
        </w:rPr>
        <w:tab/>
        <w:t xml:space="preserve">for each </w:t>
      </w:r>
      <w:proofErr w:type="spellStart"/>
      <w:r w:rsidRPr="00EA2FF3">
        <w:rPr>
          <w:i/>
          <w:iCs/>
          <w:rPrChange w:id="178" w:author="Xu Tongda" w:date="2019-04-03T15:35:00Z">
            <w:rPr>
              <w:i/>
              <w:iCs/>
            </w:rPr>
          </w:rPrChange>
        </w:rPr>
        <w:t>feature_i</w:t>
      </w:r>
      <w:proofErr w:type="spellEnd"/>
      <w:r w:rsidRPr="00EA2FF3">
        <w:rPr>
          <w:i/>
          <w:iCs/>
          <w:rPrChange w:id="179" w:author="Xu Tongda" w:date="2019-04-03T15:35:00Z">
            <w:rPr>
              <w:i/>
              <w:iCs/>
            </w:rPr>
          </w:rPrChange>
        </w:rPr>
        <w:t xml:space="preserve"> in </w:t>
      </w:r>
      <w:proofErr w:type="spellStart"/>
      <w:r w:rsidRPr="00EA2FF3">
        <w:rPr>
          <w:i/>
          <w:iCs/>
          <w:rPrChange w:id="180" w:author="Xu Tongda" w:date="2019-04-03T15:35:00Z">
            <w:rPr>
              <w:i/>
              <w:iCs/>
            </w:rPr>
          </w:rPrChange>
        </w:rPr>
        <w:t>all_features</w:t>
      </w:r>
      <w:proofErr w:type="spellEnd"/>
      <w:r w:rsidRPr="00EA2FF3">
        <w:rPr>
          <w:i/>
          <w:iCs/>
          <w:rPrChange w:id="181" w:author="Xu Tongda" w:date="2019-04-03T15:35:00Z">
            <w:rPr>
              <w:i/>
              <w:iCs/>
            </w:rPr>
          </w:rPrChange>
        </w:rPr>
        <w:t>:</w:t>
      </w:r>
    </w:p>
    <w:p w14:paraId="1D65167B" w14:textId="77777777" w:rsidR="00616AAF" w:rsidRPr="00EA2FF3" w:rsidRDefault="00F44FA7">
      <w:pPr>
        <w:pStyle w:val="Body"/>
        <w:rPr>
          <w:i/>
          <w:iCs/>
          <w:rPrChange w:id="182" w:author="Xu Tongda" w:date="2019-04-03T15:35:00Z">
            <w:rPr>
              <w:i/>
              <w:iCs/>
            </w:rPr>
          </w:rPrChange>
        </w:rPr>
      </w:pPr>
      <w:r w:rsidRPr="00EA2FF3">
        <w:rPr>
          <w:i/>
          <w:iCs/>
          <w:rPrChange w:id="183" w:author="Xu Tongda" w:date="2019-04-03T15:35:00Z">
            <w:rPr>
              <w:i/>
              <w:iCs/>
            </w:rPr>
          </w:rPrChange>
        </w:rPr>
        <w:tab/>
      </w:r>
      <w:r w:rsidRPr="00EA2FF3">
        <w:rPr>
          <w:i/>
          <w:iCs/>
          <w:rPrChange w:id="184" w:author="Xu Tongda" w:date="2019-04-03T15:35:00Z">
            <w:rPr>
              <w:i/>
              <w:iCs/>
            </w:rPr>
          </w:rPrChange>
        </w:rPr>
        <w:tab/>
        <w:t>for k=</w:t>
      </w:r>
      <w:proofErr w:type="gramStart"/>
      <w:r w:rsidRPr="00EA2FF3">
        <w:rPr>
          <w:i/>
          <w:iCs/>
          <w:rPrChange w:id="185" w:author="Xu Tongda" w:date="2019-04-03T15:35:00Z">
            <w:rPr>
              <w:i/>
              <w:iCs/>
            </w:rPr>
          </w:rPrChange>
        </w:rPr>
        <w:t>1:p</w:t>
      </w:r>
      <w:proofErr w:type="gramEnd"/>
      <w:r w:rsidRPr="00EA2FF3">
        <w:rPr>
          <w:i/>
          <w:iCs/>
          <w:rPrChange w:id="186" w:author="Xu Tongda" w:date="2019-04-03T15:35:00Z">
            <w:rPr>
              <w:i/>
              <w:iCs/>
            </w:rPr>
          </w:rPrChange>
        </w:rPr>
        <w:t xml:space="preserve"> #we are shuffling the validation set </w:t>
      </w:r>
      <w:proofErr w:type="spellStart"/>
      <w:r w:rsidRPr="00EA2FF3">
        <w:rPr>
          <w:i/>
          <w:iCs/>
          <w:rPrChange w:id="187" w:author="Xu Tongda" w:date="2019-04-03T15:35:00Z">
            <w:rPr>
              <w:i/>
              <w:iCs/>
            </w:rPr>
          </w:rPrChange>
        </w:rPr>
        <w:t>p</w:t>
      </w:r>
      <w:proofErr w:type="spellEnd"/>
      <w:r w:rsidRPr="00EA2FF3">
        <w:rPr>
          <w:i/>
          <w:iCs/>
          <w:rPrChange w:id="188" w:author="Xu Tongda" w:date="2019-04-03T15:35:00Z">
            <w:rPr>
              <w:i/>
              <w:iCs/>
            </w:rPr>
          </w:rPrChange>
        </w:rPr>
        <w:t xml:space="preserve"> times</w:t>
      </w:r>
    </w:p>
    <w:p w14:paraId="4A1C3B5C" w14:textId="77777777" w:rsidR="00616AAF" w:rsidRPr="00EA2FF3" w:rsidRDefault="00F44FA7">
      <w:pPr>
        <w:pStyle w:val="Body"/>
        <w:rPr>
          <w:i/>
          <w:iCs/>
          <w:rPrChange w:id="189" w:author="Xu Tongda" w:date="2019-04-03T15:35:00Z">
            <w:rPr>
              <w:i/>
              <w:iCs/>
            </w:rPr>
          </w:rPrChange>
        </w:rPr>
      </w:pPr>
      <w:r w:rsidRPr="00EA2FF3">
        <w:rPr>
          <w:i/>
          <w:iCs/>
          <w:rPrChange w:id="190" w:author="Xu Tongda" w:date="2019-04-03T15:35:00Z">
            <w:rPr>
              <w:i/>
              <w:iCs/>
            </w:rPr>
          </w:rPrChange>
        </w:rPr>
        <w:tab/>
      </w:r>
      <w:r w:rsidRPr="00EA2FF3">
        <w:rPr>
          <w:i/>
          <w:iCs/>
          <w:rPrChange w:id="191" w:author="Xu Tongda" w:date="2019-04-03T15:35:00Z">
            <w:rPr>
              <w:i/>
              <w:iCs/>
            </w:rPr>
          </w:rPrChange>
        </w:rPr>
        <w:tab/>
      </w:r>
      <w:r w:rsidRPr="00EA2FF3">
        <w:rPr>
          <w:i/>
          <w:iCs/>
          <w:rPrChange w:id="192" w:author="Xu Tongda" w:date="2019-04-03T15:35:00Z">
            <w:rPr>
              <w:i/>
              <w:iCs/>
            </w:rPr>
          </w:rPrChange>
        </w:rPr>
        <w:tab/>
        <w:t>split training-validation remaining data</w:t>
      </w:r>
    </w:p>
    <w:p w14:paraId="381E079F" w14:textId="77777777" w:rsidR="00616AAF" w:rsidRPr="00EA2FF3" w:rsidRDefault="00F44FA7">
      <w:pPr>
        <w:pStyle w:val="Body"/>
        <w:rPr>
          <w:i/>
          <w:iCs/>
          <w:rPrChange w:id="193" w:author="Xu Tongda" w:date="2019-04-03T15:35:00Z">
            <w:rPr>
              <w:i/>
              <w:iCs/>
            </w:rPr>
          </w:rPrChange>
        </w:rPr>
      </w:pPr>
      <w:r w:rsidRPr="00EA2FF3">
        <w:rPr>
          <w:i/>
          <w:iCs/>
          <w:rPrChange w:id="194" w:author="Xu Tongda" w:date="2019-04-03T15:35:00Z">
            <w:rPr>
              <w:i/>
              <w:iCs/>
            </w:rPr>
          </w:rPrChange>
        </w:rPr>
        <w:tab/>
      </w:r>
      <w:r w:rsidRPr="00EA2FF3">
        <w:rPr>
          <w:i/>
          <w:iCs/>
          <w:rPrChange w:id="195" w:author="Xu Tongda" w:date="2019-04-03T15:35:00Z">
            <w:rPr>
              <w:i/>
              <w:iCs/>
            </w:rPr>
          </w:rPrChange>
        </w:rPr>
        <w:tab/>
      </w:r>
      <w:r w:rsidRPr="00EA2FF3">
        <w:rPr>
          <w:i/>
          <w:iCs/>
          <w:rPrChange w:id="196" w:author="Xu Tongda" w:date="2019-04-03T15:35:00Z">
            <w:rPr>
              <w:i/>
              <w:iCs/>
            </w:rPr>
          </w:rPrChange>
        </w:rPr>
        <w:tab/>
        <w:t xml:space="preserve">train a </w:t>
      </w:r>
      <w:r w:rsidRPr="00EA2FF3">
        <w:rPr>
          <w:bCs/>
          <w:i/>
          <w:iCs/>
          <w:rPrChange w:id="197" w:author="Xu Tongda" w:date="2019-04-03T15:35:00Z">
            <w:rPr>
              <w:b/>
              <w:bCs/>
              <w:i/>
              <w:iCs/>
            </w:rPr>
          </w:rPrChange>
        </w:rPr>
        <w:t>model</w:t>
      </w:r>
      <w:r w:rsidRPr="00EA2FF3">
        <w:rPr>
          <w:i/>
          <w:iCs/>
          <w:rPrChange w:id="198" w:author="Xu Tongda" w:date="2019-04-03T15:35:00Z">
            <w:rPr>
              <w:i/>
              <w:iCs/>
            </w:rPr>
          </w:rPrChange>
        </w:rPr>
        <w:t xml:space="preserve"> using </w:t>
      </w:r>
      <w:proofErr w:type="spellStart"/>
      <w:r w:rsidRPr="00EA2FF3">
        <w:rPr>
          <w:i/>
          <w:iCs/>
          <w:rPrChange w:id="199" w:author="Xu Tongda" w:date="2019-04-03T15:35:00Z">
            <w:rPr>
              <w:i/>
              <w:iCs/>
            </w:rPr>
          </w:rPrChange>
        </w:rPr>
        <w:t>selected_features</w:t>
      </w:r>
      <w:proofErr w:type="spellEnd"/>
      <w:r w:rsidRPr="00EA2FF3">
        <w:rPr>
          <w:i/>
          <w:iCs/>
          <w:rPrChange w:id="200" w:author="Xu Tongda" w:date="2019-04-03T15:35:00Z">
            <w:rPr>
              <w:i/>
              <w:iCs/>
            </w:rPr>
          </w:rPrChange>
        </w:rPr>
        <w:t xml:space="preserve"> set + </w:t>
      </w:r>
      <w:proofErr w:type="spellStart"/>
      <w:r w:rsidRPr="00EA2FF3">
        <w:rPr>
          <w:i/>
          <w:iCs/>
          <w:rPrChange w:id="201" w:author="Xu Tongda" w:date="2019-04-03T15:35:00Z">
            <w:rPr>
              <w:i/>
              <w:iCs/>
            </w:rPr>
          </w:rPrChange>
        </w:rPr>
        <w:t>feature_i</w:t>
      </w:r>
      <w:proofErr w:type="spellEnd"/>
    </w:p>
    <w:p w14:paraId="73173860" w14:textId="77777777" w:rsidR="00616AAF" w:rsidRPr="00EA2FF3" w:rsidRDefault="00F44FA7">
      <w:pPr>
        <w:pStyle w:val="Body"/>
        <w:rPr>
          <w:i/>
          <w:iCs/>
          <w:rPrChange w:id="202" w:author="Xu Tongda" w:date="2019-04-03T15:35:00Z">
            <w:rPr>
              <w:i/>
              <w:iCs/>
            </w:rPr>
          </w:rPrChange>
        </w:rPr>
      </w:pPr>
      <w:r w:rsidRPr="00EA2FF3">
        <w:rPr>
          <w:i/>
          <w:iCs/>
          <w:rPrChange w:id="203" w:author="Xu Tongda" w:date="2019-04-03T15:35:00Z">
            <w:rPr>
              <w:i/>
              <w:iCs/>
            </w:rPr>
          </w:rPrChange>
        </w:rPr>
        <w:lastRenderedPageBreak/>
        <w:tab/>
      </w:r>
      <w:r w:rsidRPr="00EA2FF3">
        <w:rPr>
          <w:i/>
          <w:iCs/>
          <w:rPrChange w:id="204" w:author="Xu Tongda" w:date="2019-04-03T15:35:00Z">
            <w:rPr>
              <w:i/>
              <w:iCs/>
            </w:rPr>
          </w:rPrChange>
        </w:rPr>
        <w:tab/>
      </w:r>
      <w:r w:rsidRPr="00EA2FF3">
        <w:rPr>
          <w:i/>
          <w:iCs/>
          <w:rPrChange w:id="205" w:author="Xu Tongda" w:date="2019-04-03T15:35:00Z">
            <w:rPr>
              <w:i/>
              <w:iCs/>
            </w:rPr>
          </w:rPrChange>
        </w:rPr>
        <w:tab/>
        <w:t>check the validation set performance</w:t>
      </w:r>
    </w:p>
    <w:p w14:paraId="5CDA9E01" w14:textId="77777777" w:rsidR="00616AAF" w:rsidRPr="00EA2FF3" w:rsidRDefault="00F44FA7">
      <w:pPr>
        <w:pStyle w:val="Body"/>
        <w:rPr>
          <w:i/>
          <w:iCs/>
          <w:rPrChange w:id="206" w:author="Xu Tongda" w:date="2019-04-03T15:35:00Z">
            <w:rPr>
              <w:i/>
              <w:iCs/>
            </w:rPr>
          </w:rPrChange>
        </w:rPr>
      </w:pPr>
      <w:r w:rsidRPr="00EA2FF3">
        <w:rPr>
          <w:i/>
          <w:iCs/>
          <w:rPrChange w:id="207" w:author="Xu Tongda" w:date="2019-04-03T15:35:00Z">
            <w:rPr>
              <w:i/>
              <w:iCs/>
            </w:rPr>
          </w:rPrChange>
        </w:rPr>
        <w:tab/>
      </w:r>
      <w:r w:rsidRPr="00EA2FF3">
        <w:rPr>
          <w:i/>
          <w:iCs/>
          <w:rPrChange w:id="208" w:author="Xu Tongda" w:date="2019-04-03T15:35:00Z">
            <w:rPr>
              <w:i/>
              <w:iCs/>
            </w:rPr>
          </w:rPrChange>
        </w:rPr>
        <w:tab/>
        <w:t>performance = validation set performance mean across p shuffling</w:t>
      </w:r>
    </w:p>
    <w:p w14:paraId="49EC7231" w14:textId="77777777" w:rsidR="00616AAF" w:rsidRPr="00EA2FF3" w:rsidRDefault="00F44FA7">
      <w:pPr>
        <w:pStyle w:val="Body"/>
        <w:rPr>
          <w:i/>
          <w:iCs/>
          <w:rPrChange w:id="209" w:author="Xu Tongda" w:date="2019-04-03T15:35:00Z">
            <w:rPr>
              <w:i/>
              <w:iCs/>
            </w:rPr>
          </w:rPrChange>
        </w:rPr>
      </w:pPr>
      <w:r w:rsidRPr="00EA2FF3">
        <w:rPr>
          <w:i/>
          <w:iCs/>
          <w:rPrChange w:id="210" w:author="Xu Tongda" w:date="2019-04-03T15:35:00Z">
            <w:rPr>
              <w:i/>
              <w:iCs/>
            </w:rPr>
          </w:rPrChange>
        </w:rPr>
        <w:tab/>
      </w:r>
      <w:proofErr w:type="spellStart"/>
      <w:r w:rsidRPr="00EA2FF3">
        <w:rPr>
          <w:i/>
          <w:iCs/>
          <w:rPrChange w:id="211" w:author="Xu Tongda" w:date="2019-04-03T15:35:00Z">
            <w:rPr>
              <w:i/>
              <w:iCs/>
            </w:rPr>
          </w:rPrChange>
        </w:rPr>
        <w:t>best_feature</w:t>
      </w:r>
      <w:proofErr w:type="spellEnd"/>
      <w:r w:rsidRPr="00EA2FF3">
        <w:rPr>
          <w:i/>
          <w:iCs/>
          <w:rPrChange w:id="212" w:author="Xu Tongda" w:date="2019-04-03T15:35:00Z">
            <w:rPr>
              <w:i/>
              <w:iCs/>
            </w:rPr>
          </w:rPrChange>
        </w:rPr>
        <w:t xml:space="preserve"> = argmax(performance)</w:t>
      </w:r>
    </w:p>
    <w:p w14:paraId="0EE595E0" w14:textId="77777777" w:rsidR="00616AAF" w:rsidRPr="00EA2FF3" w:rsidRDefault="00F44FA7">
      <w:pPr>
        <w:pStyle w:val="Body"/>
        <w:rPr>
          <w:i/>
          <w:iCs/>
          <w:rPrChange w:id="213" w:author="Xu Tongda" w:date="2019-04-03T15:35:00Z">
            <w:rPr>
              <w:i/>
              <w:iCs/>
            </w:rPr>
          </w:rPrChange>
        </w:rPr>
      </w:pPr>
      <w:r w:rsidRPr="00EA2FF3">
        <w:rPr>
          <w:i/>
          <w:iCs/>
          <w:rPrChange w:id="214" w:author="Xu Tongda" w:date="2019-04-03T15:35:00Z">
            <w:rPr>
              <w:i/>
              <w:iCs/>
            </w:rPr>
          </w:rPrChange>
        </w:rPr>
        <w:tab/>
      </w:r>
      <w:proofErr w:type="spellStart"/>
      <w:r w:rsidRPr="00EA2FF3">
        <w:rPr>
          <w:i/>
          <w:iCs/>
          <w:rPrChange w:id="215" w:author="Xu Tongda" w:date="2019-04-03T15:35:00Z">
            <w:rPr>
              <w:i/>
              <w:iCs/>
            </w:rPr>
          </w:rPrChange>
        </w:rPr>
        <w:t>selected_features.add</w:t>
      </w:r>
      <w:proofErr w:type="spellEnd"/>
      <w:r w:rsidRPr="00EA2FF3">
        <w:rPr>
          <w:i/>
          <w:iCs/>
          <w:rPrChange w:id="216" w:author="Xu Tongda" w:date="2019-04-03T15:35:00Z">
            <w:rPr>
              <w:i/>
              <w:iCs/>
            </w:rPr>
          </w:rPrChange>
        </w:rPr>
        <w:t>(</w:t>
      </w:r>
      <w:proofErr w:type="spellStart"/>
      <w:r w:rsidRPr="00EA2FF3">
        <w:rPr>
          <w:i/>
          <w:iCs/>
          <w:rPrChange w:id="217" w:author="Xu Tongda" w:date="2019-04-03T15:35:00Z">
            <w:rPr>
              <w:i/>
              <w:iCs/>
            </w:rPr>
          </w:rPrChange>
        </w:rPr>
        <w:t>best_feature</w:t>
      </w:r>
      <w:proofErr w:type="spellEnd"/>
      <w:r w:rsidRPr="00EA2FF3">
        <w:rPr>
          <w:i/>
          <w:iCs/>
          <w:rPrChange w:id="218" w:author="Xu Tongda" w:date="2019-04-03T15:35:00Z">
            <w:rPr>
              <w:i/>
              <w:iCs/>
            </w:rPr>
          </w:rPrChange>
        </w:rPr>
        <w:t>)</w:t>
      </w:r>
    </w:p>
    <w:p w14:paraId="18B35E36" w14:textId="77777777" w:rsidR="00616AAF" w:rsidRPr="00EA2FF3" w:rsidRDefault="00F44FA7">
      <w:pPr>
        <w:pStyle w:val="Body"/>
        <w:rPr>
          <w:i/>
          <w:iCs/>
          <w:rPrChange w:id="219" w:author="Xu Tongda" w:date="2019-04-03T15:35:00Z">
            <w:rPr>
              <w:i/>
              <w:iCs/>
            </w:rPr>
          </w:rPrChange>
        </w:rPr>
      </w:pPr>
      <w:r w:rsidRPr="00EA2FF3">
        <w:rPr>
          <w:i/>
          <w:iCs/>
          <w:rPrChange w:id="220" w:author="Xu Tongda" w:date="2019-04-03T15:35:00Z">
            <w:rPr>
              <w:i/>
              <w:iCs/>
            </w:rPr>
          </w:rPrChange>
        </w:rPr>
        <w:t xml:space="preserve">train a </w:t>
      </w:r>
      <w:r w:rsidRPr="00EA2FF3">
        <w:rPr>
          <w:bCs/>
          <w:i/>
          <w:iCs/>
          <w:rPrChange w:id="221" w:author="Xu Tongda" w:date="2019-04-03T15:35:00Z">
            <w:rPr>
              <w:b/>
              <w:bCs/>
              <w:i/>
              <w:iCs/>
            </w:rPr>
          </w:rPrChange>
        </w:rPr>
        <w:t>model</w:t>
      </w:r>
      <w:r w:rsidRPr="00EA2FF3">
        <w:rPr>
          <w:i/>
          <w:iCs/>
          <w:rPrChange w:id="222" w:author="Xu Tongda" w:date="2019-04-03T15:35:00Z">
            <w:rPr>
              <w:i/>
              <w:iCs/>
            </w:rPr>
          </w:rPrChange>
        </w:rPr>
        <w:t xml:space="preserve"> using both </w:t>
      </w:r>
      <w:proofErr w:type="spellStart"/>
      <w:r w:rsidRPr="00EA2FF3">
        <w:rPr>
          <w:i/>
          <w:iCs/>
          <w:rPrChange w:id="223" w:author="Xu Tongda" w:date="2019-04-03T15:35:00Z">
            <w:rPr>
              <w:i/>
              <w:iCs/>
            </w:rPr>
          </w:rPrChange>
        </w:rPr>
        <w:t>validation+train</w:t>
      </w:r>
      <w:proofErr w:type="spellEnd"/>
      <w:r w:rsidRPr="00EA2FF3">
        <w:rPr>
          <w:i/>
          <w:iCs/>
          <w:rPrChange w:id="224" w:author="Xu Tongda" w:date="2019-04-03T15:35:00Z">
            <w:rPr>
              <w:i/>
              <w:iCs/>
            </w:rPr>
          </w:rPrChange>
        </w:rPr>
        <w:t xml:space="preserve"> set and report performance on </w:t>
      </w:r>
      <w:proofErr w:type="spellStart"/>
      <w:r w:rsidRPr="00EA2FF3">
        <w:rPr>
          <w:i/>
          <w:iCs/>
          <w:rPrChange w:id="225" w:author="Xu Tongda" w:date="2019-04-03T15:35:00Z">
            <w:rPr>
              <w:i/>
              <w:iCs/>
            </w:rPr>
          </w:rPrChange>
        </w:rPr>
        <w:t>held_out</w:t>
      </w:r>
      <w:proofErr w:type="spellEnd"/>
      <w:r w:rsidRPr="00EA2FF3">
        <w:rPr>
          <w:i/>
          <w:iCs/>
          <w:rPrChange w:id="226" w:author="Xu Tongda" w:date="2019-04-03T15:35:00Z">
            <w:rPr>
              <w:i/>
              <w:iCs/>
            </w:rPr>
          </w:rPrChange>
        </w:rPr>
        <w:t xml:space="preserve"> set</w:t>
      </w:r>
    </w:p>
    <w:p w14:paraId="3431FB0F" w14:textId="77777777" w:rsidR="00616AAF" w:rsidRPr="00EA2FF3" w:rsidRDefault="00616AAF">
      <w:pPr>
        <w:pStyle w:val="Body"/>
        <w:rPr>
          <w:bCs/>
          <w:rPrChange w:id="227" w:author="Xu Tongda" w:date="2019-04-03T15:35:00Z">
            <w:rPr>
              <w:b/>
              <w:bCs/>
            </w:rPr>
          </w:rPrChange>
        </w:rPr>
      </w:pPr>
    </w:p>
    <w:p w14:paraId="7C794630" w14:textId="77777777" w:rsidR="00616AAF" w:rsidRPr="00EA2FF3" w:rsidRDefault="00F44FA7">
      <w:pPr>
        <w:pStyle w:val="Body"/>
        <w:rPr>
          <w:rPrChange w:id="228" w:author="Xu Tongda" w:date="2019-04-03T15:35:00Z">
            <w:rPr/>
          </w:rPrChange>
        </w:rPr>
      </w:pPr>
      <w:r w:rsidRPr="00EA2FF3">
        <w:rPr>
          <w:rPrChange w:id="229" w:author="Xu Tongda" w:date="2019-04-03T15:35:00Z">
            <w:rPr/>
          </w:rPrChange>
        </w:rPr>
        <w:t>This algorithm is implemented in BoW/SVM_forward_greedy_balanced_BOW_14metric.py and MTBI/stats_forward_greedy.py</w:t>
      </w:r>
    </w:p>
    <w:p w14:paraId="5386942D" w14:textId="77777777" w:rsidR="00616AAF" w:rsidRPr="00EA2FF3" w:rsidRDefault="00616AAF">
      <w:pPr>
        <w:pStyle w:val="Body"/>
        <w:rPr>
          <w:rPrChange w:id="230" w:author="Xu Tongda" w:date="2019-04-03T15:35:00Z">
            <w:rPr/>
          </w:rPrChange>
        </w:rPr>
      </w:pPr>
    </w:p>
    <w:p w14:paraId="6CEF5C2F" w14:textId="77777777" w:rsidR="00616AAF" w:rsidRPr="00EA2FF3" w:rsidRDefault="00F44FA7">
      <w:pPr>
        <w:pStyle w:val="Body"/>
        <w:rPr>
          <w:rPrChange w:id="231" w:author="Xu Tongda" w:date="2019-04-03T15:35:00Z">
            <w:rPr/>
          </w:rPrChange>
        </w:rPr>
      </w:pPr>
      <w:r w:rsidRPr="00EA2FF3">
        <w:rPr>
          <w:rPrChange w:id="232" w:author="Xu Tongda" w:date="2019-04-03T15:35:00Z">
            <w:rPr/>
          </w:rPrChange>
        </w:rPr>
        <w:t xml:space="preserve">My goal was to experiment with different </w:t>
      </w:r>
      <w:r w:rsidRPr="00EA2FF3">
        <w:rPr>
          <w:bCs/>
          <w:rPrChange w:id="233" w:author="Xu Tongda" w:date="2019-04-03T15:35:00Z">
            <w:rPr>
              <w:b/>
              <w:bCs/>
            </w:rPr>
          </w:rPrChange>
        </w:rPr>
        <w:t>feature extraction</w:t>
      </w:r>
      <w:r w:rsidRPr="00EA2FF3">
        <w:rPr>
          <w:rPrChange w:id="234" w:author="Xu Tongda" w:date="2019-04-03T15:35:00Z">
            <w:rPr/>
          </w:rPrChange>
        </w:rPr>
        <w:t xml:space="preserve"> methods and </w:t>
      </w:r>
      <w:r w:rsidRPr="00EA2FF3">
        <w:rPr>
          <w:bCs/>
          <w:rPrChange w:id="235" w:author="Xu Tongda" w:date="2019-04-03T15:35:00Z">
            <w:rPr>
              <w:b/>
              <w:bCs/>
            </w:rPr>
          </w:rPrChange>
        </w:rPr>
        <w:t xml:space="preserve">models </w:t>
      </w:r>
      <w:r w:rsidRPr="00EA2FF3">
        <w:rPr>
          <w:rPrChange w:id="236" w:author="Xu Tongda" w:date="2019-04-03T15:35:00Z">
            <w:rPr/>
          </w:rPrChange>
        </w:rPr>
        <w:t xml:space="preserve">within this framework while keeping the greedy selection algorithm intact. </w:t>
      </w:r>
    </w:p>
    <w:p w14:paraId="35B06F1C" w14:textId="77777777" w:rsidR="00616AAF" w:rsidRPr="00EA2FF3" w:rsidRDefault="00616AAF">
      <w:pPr>
        <w:pStyle w:val="Body"/>
        <w:rPr>
          <w:rPrChange w:id="237" w:author="Xu Tongda" w:date="2019-04-03T15:35:00Z">
            <w:rPr/>
          </w:rPrChange>
        </w:rPr>
      </w:pPr>
    </w:p>
    <w:p w14:paraId="4CA35EB6" w14:textId="77777777" w:rsidR="00616AAF" w:rsidRPr="00EA2FF3" w:rsidRDefault="00F44FA7">
      <w:pPr>
        <w:pStyle w:val="Body"/>
        <w:rPr>
          <w:rPrChange w:id="238" w:author="Xu Tongda" w:date="2019-04-03T15:35:00Z">
            <w:rPr/>
          </w:rPrChange>
        </w:rPr>
      </w:pPr>
      <w:r w:rsidRPr="00EA2FF3">
        <w:rPr>
          <w:rPrChange w:id="239" w:author="Xu Tongda" w:date="2019-04-03T15:35:00Z">
            <w:rPr/>
          </w:rPrChange>
        </w:rPr>
        <w:t xml:space="preserve">Another method would be to directly use L1 regularization (LASSO SVM) or other feature selection methods instead of going over each one by one. l1_svm.py is also implemented, you can try </w:t>
      </w:r>
      <w:proofErr w:type="gramStart"/>
      <w:r w:rsidRPr="00EA2FF3">
        <w:rPr>
          <w:rPrChange w:id="240" w:author="Xu Tongda" w:date="2019-04-03T15:35:00Z">
            <w:rPr/>
          </w:rPrChange>
        </w:rPr>
        <w:t>the a</w:t>
      </w:r>
      <w:proofErr w:type="gramEnd"/>
      <w:r w:rsidRPr="00EA2FF3">
        <w:rPr>
          <w:rPrChange w:id="241" w:author="Xu Tongda" w:date="2019-04-03T15:35:00Z">
            <w:rPr/>
          </w:rPrChange>
        </w:rPr>
        <w:t xml:space="preserve"> regression model with a different </w:t>
      </w:r>
      <w:proofErr w:type="spellStart"/>
      <w:r w:rsidRPr="00EA2FF3">
        <w:rPr>
          <w:rPrChange w:id="242" w:author="Xu Tongda" w:date="2019-04-03T15:35:00Z">
            <w:rPr/>
          </w:rPrChange>
        </w:rPr>
        <w:t>regularizer</w:t>
      </w:r>
      <w:proofErr w:type="spellEnd"/>
      <w:r w:rsidRPr="00EA2FF3">
        <w:rPr>
          <w:rPrChange w:id="243" w:author="Xu Tongda" w:date="2019-04-03T15:35:00Z">
            <w:rPr/>
          </w:rPrChange>
        </w:rPr>
        <w:t xml:space="preserve"> as well. </w:t>
      </w:r>
      <w:proofErr w:type="gramStart"/>
      <w:r w:rsidRPr="00EA2FF3">
        <w:rPr>
          <w:rPrChange w:id="244" w:author="Xu Tongda" w:date="2019-04-03T15:35:00Z">
            <w:rPr/>
          </w:rPrChange>
        </w:rPr>
        <w:t>However</w:t>
      </w:r>
      <w:proofErr w:type="gramEnd"/>
      <w:r w:rsidRPr="00EA2FF3">
        <w:rPr>
          <w:rPrChange w:id="245" w:author="Xu Tongda" w:date="2019-04-03T15:35:00Z">
            <w:rPr/>
          </w:rPrChange>
        </w:rPr>
        <w:t xml:space="preserve"> I haven’t tried any non-greedy method </w:t>
      </w:r>
    </w:p>
    <w:p w14:paraId="32754848" w14:textId="77777777" w:rsidR="00616AAF" w:rsidRPr="00EA2FF3" w:rsidRDefault="00616AAF">
      <w:pPr>
        <w:pStyle w:val="Body"/>
        <w:rPr>
          <w:rPrChange w:id="246" w:author="Xu Tongda" w:date="2019-04-03T15:35:00Z">
            <w:rPr/>
          </w:rPrChange>
        </w:rPr>
      </w:pPr>
    </w:p>
    <w:p w14:paraId="5862B5AA" w14:textId="77777777" w:rsidR="00616AAF" w:rsidRPr="00EA2FF3" w:rsidRDefault="00F44FA7">
      <w:pPr>
        <w:pStyle w:val="Body"/>
        <w:rPr>
          <w:rPrChange w:id="247" w:author="Xu Tongda" w:date="2019-04-03T15:35:00Z">
            <w:rPr/>
          </w:rPrChange>
        </w:rPr>
      </w:pPr>
      <w:r w:rsidRPr="00EA2FF3">
        <w:rPr>
          <w:rPrChange w:id="248" w:author="Xu Tongda" w:date="2019-04-03T15:35:00Z">
            <w:rPr/>
          </w:rPrChange>
        </w:rPr>
        <w:t xml:space="preserve">As </w:t>
      </w:r>
      <w:r w:rsidRPr="00EA2FF3">
        <w:rPr>
          <w:bCs/>
          <w:rPrChange w:id="249" w:author="Xu Tongda" w:date="2019-04-03T15:35:00Z">
            <w:rPr>
              <w:b/>
              <w:bCs/>
            </w:rPr>
          </w:rPrChange>
        </w:rPr>
        <w:t>feature extraction methods</w:t>
      </w:r>
      <w:r w:rsidRPr="00EA2FF3">
        <w:rPr>
          <w:rPrChange w:id="250" w:author="Xu Tongda" w:date="2019-04-03T15:35:00Z">
            <w:rPr/>
          </w:rPrChange>
        </w:rPr>
        <w:t xml:space="preserve"> I’ve tried Deep </w:t>
      </w:r>
      <w:proofErr w:type="spellStart"/>
      <w:r w:rsidRPr="00EA2FF3">
        <w:rPr>
          <w:rPrChange w:id="251" w:author="Xu Tongda" w:date="2019-04-03T15:35:00Z">
            <w:rPr/>
          </w:rPrChange>
        </w:rPr>
        <w:t>BoW</w:t>
      </w:r>
      <w:proofErr w:type="spellEnd"/>
      <w:r w:rsidRPr="00EA2FF3">
        <w:rPr>
          <w:rPrChange w:id="252" w:author="Xu Tongda" w:date="2019-04-03T15:35:00Z">
            <w:rPr/>
          </w:rPrChange>
        </w:rPr>
        <w:t xml:space="preserve"> and statistical features. Statistical features contained only mean and standard deviation of the features. For each metric there were two features.</w:t>
      </w:r>
    </w:p>
    <w:p w14:paraId="5DE02DD9" w14:textId="77777777" w:rsidR="00616AAF" w:rsidRPr="00EA2FF3" w:rsidRDefault="00616AAF">
      <w:pPr>
        <w:pStyle w:val="Body"/>
        <w:rPr>
          <w:rPrChange w:id="253" w:author="Xu Tongda" w:date="2019-04-03T15:35:00Z">
            <w:rPr/>
          </w:rPrChange>
        </w:rPr>
      </w:pPr>
    </w:p>
    <w:p w14:paraId="7C4BB7AB" w14:textId="77777777" w:rsidR="00616AAF" w:rsidRPr="00EA2FF3" w:rsidRDefault="00F44FA7">
      <w:pPr>
        <w:pStyle w:val="Body"/>
        <w:rPr>
          <w:rPrChange w:id="254" w:author="Xu Tongda" w:date="2019-04-03T15:35:00Z">
            <w:rPr/>
          </w:rPrChange>
        </w:rPr>
      </w:pPr>
      <w:r w:rsidRPr="00EA2FF3">
        <w:rPr>
          <w:rPrChange w:id="255" w:author="Xu Tongda" w:date="2019-04-03T15:35:00Z">
            <w:rPr/>
          </w:rPrChange>
        </w:rPr>
        <w:t xml:space="preserve">As </w:t>
      </w:r>
      <w:r w:rsidRPr="00EA2FF3">
        <w:rPr>
          <w:bCs/>
          <w:rPrChange w:id="256" w:author="Xu Tongda" w:date="2019-04-03T15:35:00Z">
            <w:rPr>
              <w:b/>
              <w:bCs/>
            </w:rPr>
          </w:rPrChange>
        </w:rPr>
        <w:t xml:space="preserve">models </w:t>
      </w:r>
      <w:r w:rsidRPr="00EA2FF3">
        <w:rPr>
          <w:rPrChange w:id="257" w:author="Xu Tongda" w:date="2019-04-03T15:35:00Z">
            <w:rPr/>
          </w:rPrChange>
        </w:rPr>
        <w:t>I’ve tried SVR and logistic regression.</w:t>
      </w:r>
    </w:p>
    <w:p w14:paraId="7FD21327" w14:textId="77777777" w:rsidR="00616AAF" w:rsidRPr="00EA2FF3" w:rsidRDefault="00616AAF">
      <w:pPr>
        <w:pStyle w:val="Body"/>
        <w:rPr>
          <w:rPrChange w:id="258" w:author="Xu Tongda" w:date="2019-04-03T15:35:00Z">
            <w:rPr/>
          </w:rPrChange>
        </w:rPr>
      </w:pPr>
    </w:p>
    <w:p w14:paraId="3935BF12" w14:textId="77777777" w:rsidR="00616AAF" w:rsidRPr="00EA2FF3" w:rsidRDefault="00F44FA7">
      <w:pPr>
        <w:pStyle w:val="Body"/>
        <w:rPr>
          <w:rPrChange w:id="259" w:author="Xu Tongda" w:date="2019-04-03T15:35:00Z">
            <w:rPr/>
          </w:rPrChange>
        </w:rPr>
      </w:pPr>
      <w:r w:rsidRPr="00EA2FF3">
        <w:rPr>
          <w:rPrChange w:id="260" w:author="Xu Tongda" w:date="2019-04-03T15:35:00Z">
            <w:rPr/>
          </w:rPrChange>
        </w:rPr>
        <w:t>These experiments all yielded weak results. More details should be on google doc</w:t>
      </w:r>
    </w:p>
    <w:p w14:paraId="5DEFF1C6" w14:textId="77777777" w:rsidR="00616AAF" w:rsidRPr="00EA2FF3" w:rsidRDefault="00616AAF">
      <w:pPr>
        <w:pStyle w:val="Body"/>
        <w:rPr>
          <w:rPrChange w:id="261" w:author="Xu Tongda" w:date="2019-04-03T15:35:00Z">
            <w:rPr/>
          </w:rPrChange>
        </w:rPr>
      </w:pPr>
    </w:p>
    <w:p w14:paraId="591B29C5" w14:textId="77777777" w:rsidR="00616AAF" w:rsidRPr="00EA2FF3" w:rsidRDefault="00F44FA7">
      <w:pPr>
        <w:pStyle w:val="Body"/>
        <w:rPr>
          <w:bCs/>
          <w:rPrChange w:id="262" w:author="Xu Tongda" w:date="2019-04-03T15:35:00Z">
            <w:rPr>
              <w:b/>
              <w:bCs/>
            </w:rPr>
          </w:rPrChange>
        </w:rPr>
      </w:pPr>
      <w:r w:rsidRPr="00EA2FF3">
        <w:rPr>
          <w:rPrChange w:id="263" w:author="Xu Tongda" w:date="2019-04-03T15:35:00Z">
            <w:rPr/>
          </w:rPrChange>
        </w:rPr>
        <w:t>F</w:t>
      </w:r>
      <w:r w:rsidRPr="00EA2FF3">
        <w:rPr>
          <w:bCs/>
          <w:rPrChange w:id="264" w:author="Xu Tongda" w:date="2019-04-03T15:35:00Z">
            <w:rPr>
              <w:b/>
              <w:bCs/>
            </w:rPr>
          </w:rPrChange>
        </w:rPr>
        <w:t>eature extraction method ideas we were going to try:</w:t>
      </w:r>
    </w:p>
    <w:p w14:paraId="021E598A" w14:textId="77777777" w:rsidR="00616AAF" w:rsidRPr="00EA2FF3" w:rsidRDefault="00616AAF">
      <w:pPr>
        <w:pStyle w:val="Body"/>
        <w:rPr>
          <w:bCs/>
          <w:rPrChange w:id="265" w:author="Xu Tongda" w:date="2019-04-03T15:35:00Z">
            <w:rPr>
              <w:b/>
              <w:bCs/>
            </w:rPr>
          </w:rPrChange>
        </w:rPr>
      </w:pPr>
    </w:p>
    <w:p w14:paraId="615DB6FB" w14:textId="21706EF3" w:rsidR="00616AAF" w:rsidRPr="00EA2FF3" w:rsidRDefault="00F44FA7">
      <w:pPr>
        <w:pStyle w:val="Body"/>
        <w:numPr>
          <w:ilvl w:val="0"/>
          <w:numId w:val="2"/>
        </w:numPr>
        <w:rPr>
          <w:rPrChange w:id="266" w:author="Xu Tongda" w:date="2019-04-03T15:35:00Z">
            <w:rPr/>
          </w:rPrChange>
        </w:rPr>
      </w:pPr>
      <w:commentRangeStart w:id="267"/>
      <w:r w:rsidRPr="00EA2FF3">
        <w:rPr>
          <w:rPrChange w:id="268" w:author="Xu Tongda" w:date="2019-04-03T15:35:00Z">
            <w:rPr/>
          </w:rPrChange>
        </w:rPr>
        <w:t xml:space="preserve">Regional statistics. Hugh had provided us with masks that contained around </w:t>
      </w:r>
      <w:r w:rsidR="00DB2665" w:rsidRPr="00EA2FF3">
        <w:rPr>
          <w:rPrChange w:id="269" w:author="Xu Tongda" w:date="2019-04-03T15:35:00Z">
            <w:rPr/>
          </w:rPrChange>
        </w:rPr>
        <w:t>7</w:t>
      </w:r>
      <w:r w:rsidRPr="00EA2FF3">
        <w:rPr>
          <w:rPrChange w:id="270" w:author="Xu Tongda" w:date="2019-04-03T15:35:00Z">
            <w:rPr/>
          </w:rPrChange>
        </w:rPr>
        <w:t xml:space="preserve"> regions inside the brain. For each region and each </w:t>
      </w:r>
      <w:proofErr w:type="gramStart"/>
      <w:r w:rsidRPr="00EA2FF3">
        <w:rPr>
          <w:rPrChange w:id="271" w:author="Xu Tongda" w:date="2019-04-03T15:35:00Z">
            <w:rPr/>
          </w:rPrChange>
        </w:rPr>
        <w:t>metric</w:t>
      </w:r>
      <w:proofErr w:type="gramEnd"/>
      <w:r w:rsidRPr="00EA2FF3">
        <w:rPr>
          <w:rPrChange w:id="272" w:author="Xu Tongda" w:date="2019-04-03T15:35:00Z">
            <w:rPr/>
          </w:rPrChange>
        </w:rPr>
        <w:t xml:space="preserve"> a statistical metric can be obtained (mean, std </w:t>
      </w:r>
      <w:proofErr w:type="spellStart"/>
      <w:r w:rsidRPr="00EA2FF3">
        <w:rPr>
          <w:rPrChange w:id="273" w:author="Xu Tongda" w:date="2019-04-03T15:35:00Z">
            <w:rPr/>
          </w:rPrChange>
        </w:rPr>
        <w:t>etc</w:t>
      </w:r>
      <w:proofErr w:type="spellEnd"/>
      <w:r w:rsidRPr="00EA2FF3">
        <w:rPr>
          <w:rPrChange w:id="274" w:author="Xu Tongda" w:date="2019-04-03T15:35:00Z">
            <w:rPr/>
          </w:rPrChange>
        </w:rPr>
        <w:t>)</w:t>
      </w:r>
      <w:commentRangeEnd w:id="267"/>
      <w:r w:rsidR="0029550F" w:rsidRPr="00EA2FF3">
        <w:rPr>
          <w:rStyle w:val="a7"/>
          <w:rFonts w:ascii="Times New Roman" w:hAnsi="Times New Roman" w:cs="Times New Roman"/>
          <w:color w:val="auto"/>
          <w:lang w:eastAsia="en-US"/>
          <w:rPrChange w:id="275" w:author="Xu Tongda" w:date="2019-04-03T15:35:00Z">
            <w:rPr>
              <w:rStyle w:val="a7"/>
              <w:rFonts w:ascii="Times New Roman" w:hAnsi="Times New Roman" w:cs="Times New Roman"/>
              <w:color w:val="auto"/>
              <w:lang w:eastAsia="en-US"/>
            </w:rPr>
          </w:rPrChange>
        </w:rPr>
        <w:commentReference w:id="267"/>
      </w:r>
    </w:p>
    <w:p w14:paraId="6341AFB3" w14:textId="77777777" w:rsidR="00616AAF" w:rsidRPr="00EA2FF3" w:rsidRDefault="00F44FA7">
      <w:pPr>
        <w:pStyle w:val="Body"/>
        <w:numPr>
          <w:ilvl w:val="0"/>
          <w:numId w:val="2"/>
        </w:numPr>
        <w:rPr>
          <w:rPrChange w:id="276" w:author="Xu Tongda" w:date="2019-04-03T15:35:00Z">
            <w:rPr/>
          </w:rPrChange>
        </w:rPr>
      </w:pPr>
      <w:r w:rsidRPr="00EA2FF3">
        <w:rPr>
          <w:rPrChange w:id="277" w:author="Xu Tongda" w:date="2019-04-03T15:35:00Z">
            <w:rPr/>
          </w:rPrChange>
        </w:rPr>
        <w:t xml:space="preserve">Regional </w:t>
      </w:r>
      <w:proofErr w:type="spellStart"/>
      <w:r w:rsidRPr="00EA2FF3">
        <w:rPr>
          <w:rPrChange w:id="278" w:author="Xu Tongda" w:date="2019-04-03T15:35:00Z">
            <w:rPr/>
          </w:rPrChange>
        </w:rPr>
        <w:t>BoW</w:t>
      </w:r>
      <w:proofErr w:type="spellEnd"/>
      <w:r w:rsidRPr="00EA2FF3">
        <w:rPr>
          <w:rPrChange w:id="279" w:author="Xu Tongda" w:date="2019-04-03T15:35:00Z">
            <w:rPr/>
          </w:rPrChange>
        </w:rPr>
        <w:t xml:space="preserve">: we can create </w:t>
      </w:r>
      <w:proofErr w:type="spellStart"/>
      <w:r w:rsidRPr="00EA2FF3">
        <w:rPr>
          <w:rPrChange w:id="280" w:author="Xu Tongda" w:date="2019-04-03T15:35:00Z">
            <w:rPr/>
          </w:rPrChange>
        </w:rPr>
        <w:t>BoWs</w:t>
      </w:r>
      <w:proofErr w:type="spellEnd"/>
      <w:r w:rsidRPr="00EA2FF3">
        <w:rPr>
          <w:rPrChange w:id="281" w:author="Xu Tongda" w:date="2019-04-03T15:35:00Z">
            <w:rPr/>
          </w:rPrChange>
        </w:rPr>
        <w:t xml:space="preserve"> across subjects for each region</w:t>
      </w:r>
    </w:p>
    <w:p w14:paraId="69FE41D0" w14:textId="77777777" w:rsidR="00616AAF" w:rsidRPr="00EA2FF3" w:rsidRDefault="00F44FA7">
      <w:pPr>
        <w:pStyle w:val="Body"/>
        <w:numPr>
          <w:ilvl w:val="0"/>
          <w:numId w:val="2"/>
        </w:numPr>
        <w:rPr>
          <w:rPrChange w:id="282" w:author="Xu Tongda" w:date="2019-04-03T15:35:00Z">
            <w:rPr/>
          </w:rPrChange>
        </w:rPr>
      </w:pPr>
      <w:r w:rsidRPr="00EA2FF3">
        <w:rPr>
          <w:rPrChange w:id="283" w:author="Xu Tongda" w:date="2019-04-03T15:35:00Z">
            <w:rPr/>
          </w:rPrChange>
        </w:rPr>
        <w:t xml:space="preserve">Global </w:t>
      </w:r>
      <w:proofErr w:type="spellStart"/>
      <w:r w:rsidRPr="00EA2FF3">
        <w:rPr>
          <w:rPrChange w:id="284" w:author="Xu Tongda" w:date="2019-04-03T15:35:00Z">
            <w:rPr/>
          </w:rPrChange>
        </w:rPr>
        <w:t>BoW</w:t>
      </w:r>
      <w:proofErr w:type="spellEnd"/>
      <w:r w:rsidRPr="00EA2FF3">
        <w:rPr>
          <w:rPrChange w:id="285" w:author="Xu Tongda" w:date="2019-04-03T15:35:00Z">
            <w:rPr/>
          </w:rPrChange>
        </w:rPr>
        <w:t xml:space="preserve">: Cluster all the patches within each metric and create a </w:t>
      </w:r>
      <w:proofErr w:type="spellStart"/>
      <w:r w:rsidRPr="00EA2FF3">
        <w:rPr>
          <w:rPrChange w:id="286" w:author="Xu Tongda" w:date="2019-04-03T15:35:00Z">
            <w:rPr/>
          </w:rPrChange>
        </w:rPr>
        <w:t>BoW</w:t>
      </w:r>
      <w:proofErr w:type="spellEnd"/>
      <w:r w:rsidRPr="00EA2FF3">
        <w:rPr>
          <w:rPrChange w:id="287" w:author="Xu Tongda" w:date="2019-04-03T15:35:00Z">
            <w:rPr/>
          </w:rPrChange>
        </w:rPr>
        <w:t xml:space="preserve"> for every metric using entire brain region.</w:t>
      </w:r>
    </w:p>
    <w:p w14:paraId="5A2FB5F5" w14:textId="77777777" w:rsidR="00616AAF" w:rsidRPr="00EA2FF3" w:rsidRDefault="00616AAF">
      <w:pPr>
        <w:pStyle w:val="Body"/>
        <w:rPr>
          <w:rPrChange w:id="288" w:author="Xu Tongda" w:date="2019-04-03T15:35:00Z">
            <w:rPr/>
          </w:rPrChange>
        </w:rPr>
      </w:pPr>
    </w:p>
    <w:p w14:paraId="73645955" w14:textId="77777777" w:rsidR="00616AAF" w:rsidRPr="00EA2FF3" w:rsidRDefault="00F44FA7">
      <w:pPr>
        <w:pStyle w:val="Body"/>
        <w:rPr>
          <w:rPrChange w:id="289" w:author="Xu Tongda" w:date="2019-04-03T15:35:00Z">
            <w:rPr/>
          </w:rPrChange>
        </w:rPr>
      </w:pPr>
      <w:r w:rsidRPr="00EA2FF3">
        <w:rPr>
          <w:rPrChange w:id="290" w:author="Xu Tongda" w:date="2019-04-03T15:35:00Z">
            <w:rPr/>
          </w:rPrChange>
        </w:rPr>
        <w:t>Useful data links:</w:t>
      </w:r>
    </w:p>
    <w:p w14:paraId="6BC41035" w14:textId="77777777" w:rsidR="00616AAF" w:rsidRPr="00EA2FF3" w:rsidRDefault="00616AAF">
      <w:pPr>
        <w:pStyle w:val="Body"/>
        <w:rPr>
          <w:rPrChange w:id="291" w:author="Xu Tongda" w:date="2019-04-03T15:35:00Z">
            <w:rPr/>
          </w:rPrChange>
        </w:rPr>
      </w:pPr>
    </w:p>
    <w:p w14:paraId="5BAEA4AF" w14:textId="77777777" w:rsidR="00616AAF" w:rsidRPr="00EA2FF3" w:rsidRDefault="006E5D06">
      <w:pPr>
        <w:pStyle w:val="Body"/>
        <w:rPr>
          <w:rPrChange w:id="292" w:author="Xu Tongda" w:date="2019-04-03T15:35:00Z">
            <w:rPr/>
          </w:rPrChange>
        </w:rPr>
      </w:pPr>
      <w:r w:rsidRPr="00EA2FF3">
        <w:rPr>
          <w:rStyle w:val="Hyperlink0"/>
          <w:rPrChange w:id="293" w:author="Xu Tongda" w:date="2019-04-03T15:35:00Z">
            <w:rPr>
              <w:rStyle w:val="Hyperlink0"/>
            </w:rPr>
          </w:rPrChange>
        </w:rPr>
        <w:fldChar w:fldCharType="begin"/>
      </w:r>
      <w:r w:rsidRPr="00EA2FF3">
        <w:rPr>
          <w:rStyle w:val="Hyperlink0"/>
          <w:rPrChange w:id="294" w:author="Xu Tongda" w:date="2019-04-03T15:35:00Z">
            <w:rPr>
              <w:rStyle w:val="Hyperlink0"/>
            </w:rPr>
          </w:rPrChange>
        </w:rPr>
        <w:instrText xml:space="preserve"> HYPERLINK "https://nyumc.app.box.com/s/5zmxa3tfabii6exknddjvxv0c7opvgxs" </w:instrText>
      </w:r>
      <w:r w:rsidRPr="00EA2FF3">
        <w:rPr>
          <w:rStyle w:val="Hyperlink0"/>
          <w:rPrChange w:id="295" w:author="Xu Tongda" w:date="2019-04-03T15:35:00Z">
            <w:rPr>
              <w:rStyle w:val="Hyperlink0"/>
            </w:rPr>
          </w:rPrChange>
        </w:rPr>
        <w:fldChar w:fldCharType="separate"/>
      </w:r>
      <w:r w:rsidR="00F44FA7" w:rsidRPr="00EA2FF3">
        <w:rPr>
          <w:rStyle w:val="Hyperlink0"/>
          <w:rPrChange w:id="296" w:author="Xu Tongda" w:date="2019-04-03T15:35:00Z">
            <w:rPr>
              <w:rStyle w:val="Hyperlink0"/>
            </w:rPr>
          </w:rPrChange>
        </w:rPr>
        <w:t>https://nyumc.app.box.com/s/5zmxa3tfabii6exknddjvxv0c7opvgxs</w:t>
      </w:r>
      <w:r w:rsidRPr="00EA2FF3">
        <w:rPr>
          <w:rStyle w:val="Hyperlink0"/>
          <w:rPrChange w:id="297" w:author="Xu Tongda" w:date="2019-04-03T15:35:00Z">
            <w:rPr>
              <w:rStyle w:val="Hyperlink0"/>
            </w:rPr>
          </w:rPrChange>
        </w:rPr>
        <w:fldChar w:fldCharType="end"/>
      </w:r>
    </w:p>
    <w:p w14:paraId="55F0A8E9" w14:textId="77777777" w:rsidR="00616AAF" w:rsidRPr="00EA2FF3" w:rsidRDefault="006E5D06">
      <w:pPr>
        <w:pStyle w:val="Body"/>
        <w:rPr>
          <w:rPrChange w:id="298" w:author="Xu Tongda" w:date="2019-04-03T15:35:00Z">
            <w:rPr/>
          </w:rPrChange>
        </w:rPr>
      </w:pPr>
      <w:r w:rsidRPr="00EA2FF3">
        <w:rPr>
          <w:rStyle w:val="Hyperlink0"/>
          <w:lang w:val="de-DE"/>
          <w:rPrChange w:id="299" w:author="Xu Tongda" w:date="2019-04-03T15:35:00Z">
            <w:rPr>
              <w:rStyle w:val="Hyperlink0"/>
              <w:lang w:val="de-DE"/>
            </w:rPr>
          </w:rPrChange>
        </w:rPr>
        <w:fldChar w:fldCharType="begin"/>
      </w:r>
      <w:r w:rsidRPr="00EA2FF3">
        <w:rPr>
          <w:rStyle w:val="Hyperlink0"/>
          <w:lang w:val="de-DE"/>
          <w:rPrChange w:id="300" w:author="Xu Tongda" w:date="2019-04-03T15:35:00Z">
            <w:rPr>
              <w:rStyle w:val="Hyperlink0"/>
              <w:lang w:val="de-DE"/>
            </w:rPr>
          </w:rPrChange>
        </w:rPr>
        <w:instrText xml:space="preserve"> HYPERLINK "https://nyumc.app.box.com/s/0f8ksu9y3sb8l6o1r3z14fq7lvufwuqo" </w:instrText>
      </w:r>
      <w:r w:rsidRPr="00EA2FF3">
        <w:rPr>
          <w:rStyle w:val="Hyperlink0"/>
          <w:lang w:val="de-DE"/>
          <w:rPrChange w:id="301" w:author="Xu Tongda" w:date="2019-04-03T15:35:00Z">
            <w:rPr>
              <w:rStyle w:val="Hyperlink0"/>
              <w:lang w:val="de-DE"/>
            </w:rPr>
          </w:rPrChange>
        </w:rPr>
        <w:fldChar w:fldCharType="separate"/>
      </w:r>
      <w:r w:rsidR="00F44FA7" w:rsidRPr="00EA2FF3">
        <w:rPr>
          <w:rStyle w:val="Hyperlink0"/>
          <w:lang w:val="de-DE"/>
          <w:rPrChange w:id="302" w:author="Xu Tongda" w:date="2019-04-03T15:35:00Z">
            <w:rPr>
              <w:rStyle w:val="Hyperlink0"/>
              <w:lang w:val="de-DE"/>
            </w:rPr>
          </w:rPrChange>
        </w:rPr>
        <w:t>https://nyumc.app.box.com/s/0f8ksu9y3sb8l6o1r3z14fq7lvufwuqo</w:t>
      </w:r>
      <w:r w:rsidRPr="00EA2FF3">
        <w:rPr>
          <w:rStyle w:val="Hyperlink0"/>
          <w:lang w:val="de-DE"/>
          <w:rPrChange w:id="303" w:author="Xu Tongda" w:date="2019-04-03T15:35:00Z">
            <w:rPr>
              <w:rStyle w:val="Hyperlink0"/>
              <w:lang w:val="de-DE"/>
            </w:rPr>
          </w:rPrChange>
        </w:rPr>
        <w:fldChar w:fldCharType="end"/>
      </w:r>
    </w:p>
    <w:p w14:paraId="0C8CDC99" w14:textId="77777777" w:rsidR="00616AAF" w:rsidRPr="00EA2FF3" w:rsidRDefault="006E5D06">
      <w:pPr>
        <w:pStyle w:val="Body"/>
        <w:rPr>
          <w:rPrChange w:id="304" w:author="Xu Tongda" w:date="2019-04-03T15:35:00Z">
            <w:rPr/>
          </w:rPrChange>
        </w:rPr>
      </w:pPr>
      <w:r w:rsidRPr="00EA2FF3">
        <w:rPr>
          <w:rStyle w:val="Hyperlink0"/>
          <w:rPrChange w:id="305" w:author="Xu Tongda" w:date="2019-04-03T15:35:00Z">
            <w:rPr>
              <w:rStyle w:val="Hyperlink0"/>
            </w:rPr>
          </w:rPrChange>
        </w:rPr>
        <w:fldChar w:fldCharType="begin"/>
      </w:r>
      <w:r w:rsidRPr="00EA2FF3">
        <w:rPr>
          <w:rStyle w:val="Hyperlink0"/>
          <w:rPrChange w:id="306" w:author="Xu Tongda" w:date="2019-04-03T15:35:00Z">
            <w:rPr>
              <w:rStyle w:val="Hyperlink0"/>
            </w:rPr>
          </w:rPrChange>
        </w:rPr>
        <w:instrText xml:space="preserve"> HYPERLINK "https://nyumc.app.box.com/s/8e41bvs7oql1iypoycpwkesd5z1jvo0l" </w:instrText>
      </w:r>
      <w:r w:rsidRPr="00EA2FF3">
        <w:rPr>
          <w:rStyle w:val="Hyperlink0"/>
          <w:rPrChange w:id="307" w:author="Xu Tongda" w:date="2019-04-03T15:35:00Z">
            <w:rPr>
              <w:rStyle w:val="Hyperlink0"/>
            </w:rPr>
          </w:rPrChange>
        </w:rPr>
        <w:fldChar w:fldCharType="separate"/>
      </w:r>
      <w:r w:rsidR="00F44FA7" w:rsidRPr="00EA2FF3">
        <w:rPr>
          <w:rStyle w:val="Hyperlink0"/>
          <w:rPrChange w:id="308" w:author="Xu Tongda" w:date="2019-04-03T15:35:00Z">
            <w:rPr>
              <w:rStyle w:val="Hyperlink0"/>
            </w:rPr>
          </w:rPrChange>
        </w:rPr>
        <w:t>https://nyumc.app.box.com/s/8e41bvs7oql1iypoycpwkesd5z1jvo0l</w:t>
      </w:r>
      <w:r w:rsidRPr="00EA2FF3">
        <w:rPr>
          <w:rStyle w:val="Hyperlink0"/>
          <w:rPrChange w:id="309" w:author="Xu Tongda" w:date="2019-04-03T15:35:00Z">
            <w:rPr>
              <w:rStyle w:val="Hyperlink0"/>
            </w:rPr>
          </w:rPrChange>
        </w:rPr>
        <w:fldChar w:fldCharType="end"/>
      </w:r>
    </w:p>
    <w:p w14:paraId="12F786EB" w14:textId="4763C962" w:rsidR="00616AAF" w:rsidRPr="00EA2FF3" w:rsidRDefault="006E5D06">
      <w:pPr>
        <w:pStyle w:val="Body"/>
        <w:rPr>
          <w:rPrChange w:id="310" w:author="Xu Tongda" w:date="2019-04-03T15:35:00Z">
            <w:rPr/>
          </w:rPrChange>
        </w:rPr>
      </w:pPr>
      <w:r w:rsidRPr="00EA2FF3">
        <w:rPr>
          <w:rStyle w:val="a3"/>
          <w:rPrChange w:id="311" w:author="Xu Tongda" w:date="2019-04-03T15:35:00Z">
            <w:rPr>
              <w:rStyle w:val="a3"/>
            </w:rPr>
          </w:rPrChange>
        </w:rPr>
        <w:fldChar w:fldCharType="begin"/>
      </w:r>
      <w:r w:rsidRPr="00EA2FF3">
        <w:rPr>
          <w:rStyle w:val="a3"/>
          <w:rPrChange w:id="312" w:author="Xu Tongda" w:date="2019-04-03T15:35:00Z">
            <w:rPr>
              <w:rStyle w:val="a3"/>
            </w:rPr>
          </w:rPrChange>
        </w:rPr>
        <w:instrText xml:space="preserve"> HYPERLINK "https://nyumc.app.box.com/s/rnmv5i4x8t2ojsy3iuqu33yoh5jf4vaa" </w:instrText>
      </w:r>
      <w:r w:rsidRPr="00EA2FF3">
        <w:rPr>
          <w:rStyle w:val="a3"/>
          <w:rPrChange w:id="313" w:author="Xu Tongda" w:date="2019-04-03T15:35:00Z">
            <w:rPr>
              <w:rStyle w:val="a3"/>
            </w:rPr>
          </w:rPrChange>
        </w:rPr>
        <w:fldChar w:fldCharType="separate"/>
      </w:r>
      <w:r w:rsidR="00DB2665" w:rsidRPr="00EA2FF3">
        <w:rPr>
          <w:rStyle w:val="a3"/>
          <w:rPrChange w:id="314" w:author="Xu Tongda" w:date="2019-04-03T15:35:00Z">
            <w:rPr>
              <w:rStyle w:val="a3"/>
            </w:rPr>
          </w:rPrChange>
        </w:rPr>
        <w:t>https://nyumc.app.box.com/s/rnmv5i4x8t2ojsy3iuqu33yoh5jf4vaa</w:t>
      </w:r>
      <w:r w:rsidRPr="00EA2FF3">
        <w:rPr>
          <w:rStyle w:val="a3"/>
          <w:rPrChange w:id="315" w:author="Xu Tongda" w:date="2019-04-03T15:35:00Z">
            <w:rPr>
              <w:rStyle w:val="a3"/>
            </w:rPr>
          </w:rPrChange>
        </w:rPr>
        <w:fldChar w:fldCharType="end"/>
      </w:r>
    </w:p>
    <w:p w14:paraId="1AEB435D" w14:textId="5A3193FC" w:rsidR="00DB2665" w:rsidRPr="00EA2FF3" w:rsidRDefault="00DB2665">
      <w:pPr>
        <w:pStyle w:val="Body"/>
        <w:rPr>
          <w:rPrChange w:id="316" w:author="Xu Tongda" w:date="2019-04-03T15:35:00Z">
            <w:rPr/>
          </w:rPrChange>
        </w:rPr>
      </w:pPr>
    </w:p>
    <w:p w14:paraId="25A8EC8E" w14:textId="77777777" w:rsidR="00DB2665" w:rsidRPr="00EA2FF3" w:rsidRDefault="00DB2665" w:rsidP="00DB2665">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eastAsia="zh-CN"/>
          <w:rPrChange w:id="317" w:author="Xu Tongda" w:date="2019-04-03T15:35:00Z">
            <w:rPr>
              <w:rFonts w:eastAsia="Times New Roman"/>
              <w:bdr w:val="none" w:sz="0" w:space="0" w:color="auto"/>
              <w:lang w:eastAsia="zh-CN"/>
            </w:rPr>
          </w:rPrChange>
        </w:rPr>
      </w:pPr>
      <w:r w:rsidRPr="00EA2FF3">
        <w:rPr>
          <w:rFonts w:ascii="Helvetica" w:eastAsia="Times New Roman" w:hAnsi="Helvetica"/>
          <w:color w:val="000000"/>
          <w:sz w:val="27"/>
          <w:szCs w:val="27"/>
          <w:bdr w:val="none" w:sz="0" w:space="0" w:color="auto"/>
          <w:lang w:eastAsia="zh-CN"/>
          <w:rPrChange w:id="318" w:author="Xu Tongda" w:date="2019-04-03T15:35:00Z">
            <w:rPr>
              <w:rFonts w:ascii="Helvetica" w:eastAsia="Times New Roman" w:hAnsi="Helvetica"/>
              <w:color w:val="000000"/>
              <w:sz w:val="27"/>
              <w:szCs w:val="27"/>
              <w:bdr w:val="none" w:sz="0" w:space="0" w:color="auto"/>
              <w:lang w:eastAsia="zh-CN"/>
            </w:rPr>
          </w:rPrChange>
        </w:rPr>
        <w:t>raw MRI scan data files should be contained inside the mat_data.zip file.</w:t>
      </w:r>
    </w:p>
    <w:p w14:paraId="7F8116E0" w14:textId="5DA34770" w:rsidR="00DB2665" w:rsidRPr="00EA2FF3" w:rsidRDefault="00DB2665">
      <w:pPr>
        <w:pStyle w:val="Body"/>
        <w:rPr>
          <w:rPrChange w:id="319" w:author="Xu Tongda" w:date="2019-04-03T15:35:00Z">
            <w:rPr/>
          </w:rPrChange>
        </w:rPr>
      </w:pPr>
    </w:p>
    <w:p w14:paraId="5BF86AAE" w14:textId="273FD82D" w:rsidR="0081622A" w:rsidRPr="00EA2FF3" w:rsidRDefault="0081622A">
      <w:pPr>
        <w:pStyle w:val="Body"/>
        <w:rPr>
          <w:ins w:id="320" w:author="Microsoft Office User" w:date="2019-03-31T22:36:00Z"/>
          <w:rPrChange w:id="321" w:author="Xu Tongda" w:date="2019-04-03T15:35:00Z">
            <w:rPr>
              <w:ins w:id="322" w:author="Microsoft Office User" w:date="2019-03-31T22:36:00Z"/>
            </w:rPr>
          </w:rPrChange>
        </w:rPr>
      </w:pPr>
      <w:ins w:id="323" w:author="Microsoft Office User" w:date="2019-03-31T22:36:00Z">
        <w:r w:rsidRPr="00EA2FF3">
          <w:rPr>
            <w:rPrChange w:id="324" w:author="Xu Tongda" w:date="2019-04-03T15:35:00Z">
              <w:rPr/>
            </w:rPrChange>
          </w:rPr>
          <w:t xml:space="preserve">What is the difference of the above files with your </w:t>
        </w:r>
        <w:proofErr w:type="spellStart"/>
        <w:r w:rsidRPr="00EA2FF3">
          <w:rPr>
            <w:rPrChange w:id="325" w:author="Xu Tongda" w:date="2019-04-03T15:35:00Z">
              <w:rPr/>
            </w:rPrChange>
          </w:rPr>
          <w:t>dropbox</w:t>
        </w:r>
        <w:proofErr w:type="spellEnd"/>
        <w:r w:rsidRPr="00EA2FF3">
          <w:rPr>
            <w:rPrChange w:id="326" w:author="Xu Tongda" w:date="2019-04-03T15:35:00Z">
              <w:rPr/>
            </w:rPrChange>
          </w:rPr>
          <w:t xml:space="preserve"> file</w:t>
        </w:r>
      </w:ins>
      <w:ins w:id="327" w:author="Microsoft Office User" w:date="2019-03-31T22:38:00Z">
        <w:r w:rsidRPr="00EA2FF3">
          <w:rPr>
            <w:rPrChange w:id="328" w:author="Xu Tongda" w:date="2019-04-03T15:35:00Z">
              <w:rPr/>
            </w:rPrChange>
          </w:rPr>
          <w:t>:</w:t>
        </w:r>
      </w:ins>
    </w:p>
    <w:p w14:paraId="02542681" w14:textId="77777777" w:rsidR="0081622A" w:rsidRPr="00EA2FF3" w:rsidRDefault="0081622A" w:rsidP="0081622A">
      <w:pPr>
        <w:rPr>
          <w:ins w:id="329" w:author="Microsoft Office User" w:date="2019-03-31T22:36:00Z"/>
          <w:lang w:eastAsia="zh-CN"/>
          <w:rPrChange w:id="330" w:author="Xu Tongda" w:date="2019-04-03T15:35:00Z">
            <w:rPr>
              <w:ins w:id="331" w:author="Microsoft Office User" w:date="2019-03-31T22:36:00Z"/>
              <w:lang w:eastAsia="zh-CN"/>
            </w:rPr>
          </w:rPrChange>
        </w:rPr>
      </w:pPr>
      <w:ins w:id="332" w:author="Microsoft Office User" w:date="2019-03-31T22:36:00Z">
        <w:r w:rsidRPr="00EA2FF3">
          <w:rPr>
            <w:rFonts w:ascii="Helvetica" w:hAnsi="Helvetica"/>
            <w:color w:val="000000"/>
            <w:sz w:val="27"/>
            <w:szCs w:val="27"/>
            <w:rPrChange w:id="333" w:author="Xu Tongda" w:date="2019-04-03T15:35:00Z">
              <w:rPr>
                <w:rFonts w:ascii="Helvetica" w:hAnsi="Helvetica"/>
                <w:color w:val="000000"/>
                <w:sz w:val="27"/>
                <w:szCs w:val="27"/>
              </w:rPr>
            </w:rPrChange>
          </w:rPr>
          <w:br/>
        </w:r>
        <w:r w:rsidRPr="00EA2FF3">
          <w:rPr>
            <w:rPrChange w:id="334" w:author="Xu Tongda" w:date="2019-04-03T15:35:00Z">
              <w:rPr/>
            </w:rPrChange>
          </w:rPr>
          <w:fldChar w:fldCharType="begin"/>
        </w:r>
        <w:r w:rsidRPr="00EA2FF3">
          <w:rPr>
            <w:rPrChange w:id="335" w:author="Xu Tongda" w:date="2019-04-03T15:35:00Z">
              <w:rPr/>
            </w:rPrChange>
          </w:rPr>
          <w:instrText xml:space="preserve"> HYPERLINK "https://www.dropbox.com/s/dr3vkdmc8lvwp08/all_MTBI.zip?dl=0" </w:instrText>
        </w:r>
        <w:r w:rsidRPr="00EA2FF3">
          <w:rPr>
            <w:rPrChange w:id="336" w:author="Xu Tongda" w:date="2019-04-03T15:35:00Z">
              <w:rPr/>
            </w:rPrChange>
          </w:rPr>
          <w:fldChar w:fldCharType="separate"/>
        </w:r>
        <w:r w:rsidRPr="00EA2FF3">
          <w:rPr>
            <w:rStyle w:val="a3"/>
            <w:rFonts w:ascii="Helvetica" w:hAnsi="Helvetica"/>
            <w:sz w:val="27"/>
            <w:szCs w:val="27"/>
            <w:rPrChange w:id="337" w:author="Xu Tongda" w:date="2019-04-03T15:35:00Z">
              <w:rPr>
                <w:rStyle w:val="a3"/>
                <w:rFonts w:ascii="Helvetica" w:hAnsi="Helvetica"/>
                <w:sz w:val="27"/>
                <w:szCs w:val="27"/>
              </w:rPr>
            </w:rPrChange>
          </w:rPr>
          <w:t>https://www.dropbox.com/s/dr3vkdmc8lvwp08/all_MTBI.zip?dl=0</w:t>
        </w:r>
        <w:r w:rsidRPr="00EA2FF3">
          <w:rPr>
            <w:rPrChange w:id="338" w:author="Xu Tongda" w:date="2019-04-03T15:35:00Z">
              <w:rPr/>
            </w:rPrChange>
          </w:rPr>
          <w:fldChar w:fldCharType="end"/>
        </w:r>
      </w:ins>
    </w:p>
    <w:p w14:paraId="573A5573" w14:textId="7155E193" w:rsidR="0081622A" w:rsidRPr="00EA2FF3" w:rsidRDefault="0081622A">
      <w:pPr>
        <w:pStyle w:val="Body"/>
        <w:rPr>
          <w:ins w:id="339" w:author="Microsoft Office User" w:date="2019-03-31T22:36:00Z"/>
          <w:rPrChange w:id="340" w:author="Xu Tongda" w:date="2019-04-03T15:35:00Z">
            <w:rPr>
              <w:ins w:id="341" w:author="Microsoft Office User" w:date="2019-03-31T22:36:00Z"/>
            </w:rPr>
          </w:rPrChange>
        </w:rPr>
      </w:pPr>
    </w:p>
    <w:p w14:paraId="06BBC5E2" w14:textId="35239986" w:rsidR="0081622A" w:rsidRPr="00EA2FF3" w:rsidRDefault="0081622A">
      <w:pPr>
        <w:pStyle w:val="Body"/>
        <w:rPr>
          <w:ins w:id="342" w:author="Microsoft Office User" w:date="2019-03-31T22:36:00Z"/>
          <w:highlight w:val="green"/>
          <w:rPrChange w:id="343" w:author="Xu Tongda" w:date="2019-04-03T15:35:00Z">
            <w:rPr>
              <w:ins w:id="344" w:author="Microsoft Office User" w:date="2019-03-31T22:36:00Z"/>
            </w:rPr>
          </w:rPrChange>
        </w:rPr>
      </w:pPr>
      <w:ins w:id="345" w:author="Microsoft Office User" w:date="2019-03-31T22:36:00Z">
        <w:r w:rsidRPr="00EA2FF3">
          <w:rPr>
            <w:highlight w:val="green"/>
            <w:rPrChange w:id="346" w:author="Xu Tongda" w:date="2019-04-03T15:35:00Z">
              <w:rPr/>
            </w:rPrChange>
          </w:rPr>
          <w:t>all_MTBI.zip (3.79GB)</w:t>
        </w:r>
      </w:ins>
    </w:p>
    <w:p w14:paraId="25B540F3" w14:textId="139382AB" w:rsidR="0081622A" w:rsidRPr="00EA2FF3" w:rsidRDefault="004B7F4F">
      <w:pPr>
        <w:pStyle w:val="Body"/>
        <w:rPr>
          <w:ins w:id="347" w:author="Microsoft Office User" w:date="2019-03-31T22:42:00Z"/>
          <w:rPrChange w:id="348" w:author="Xu Tongda" w:date="2019-04-03T15:35:00Z">
            <w:rPr>
              <w:ins w:id="349" w:author="Microsoft Office User" w:date="2019-03-31T22:42:00Z"/>
            </w:rPr>
          </w:rPrChange>
        </w:rPr>
      </w:pPr>
      <w:ins w:id="350" w:author="Microsoft Office User" w:date="2019-03-31T23:22:00Z">
        <w:r w:rsidRPr="00EA2FF3">
          <w:rPr>
            <w:highlight w:val="green"/>
            <w:rPrChange w:id="351" w:author="Xu Tongda" w:date="2019-04-03T15:35:00Z">
              <w:rPr>
                <w:highlight w:val="green"/>
              </w:rPr>
            </w:rPrChange>
          </w:rPr>
          <w:t>I see NP files</w:t>
        </w:r>
      </w:ins>
      <w:ins w:id="352" w:author="Microsoft Office User" w:date="2019-03-31T23:23:00Z">
        <w:r w:rsidR="00927F0B" w:rsidRPr="00EA2FF3">
          <w:rPr>
            <w:highlight w:val="green"/>
            <w:rPrChange w:id="353" w:author="Xu Tongda" w:date="2019-04-03T15:35:00Z">
              <w:rPr>
                <w:highlight w:val="green"/>
              </w:rPr>
            </w:rPrChange>
          </w:rPr>
          <w:t xml:space="preserve"> and mask files</w:t>
        </w:r>
      </w:ins>
      <w:ins w:id="354" w:author="Microsoft Office User" w:date="2019-03-31T23:22:00Z">
        <w:r w:rsidRPr="00EA2FF3">
          <w:rPr>
            <w:highlight w:val="green"/>
            <w:rPrChange w:id="355" w:author="Xu Tongda" w:date="2019-04-03T15:35:00Z">
              <w:rPr>
                <w:highlight w:val="green"/>
              </w:rPr>
            </w:rPrChange>
          </w:rPr>
          <w:t xml:space="preserve"> </w:t>
        </w:r>
        <w:proofErr w:type="gramStart"/>
        <w:r w:rsidRPr="00EA2FF3">
          <w:rPr>
            <w:highlight w:val="green"/>
            <w:rPrChange w:id="356" w:author="Xu Tongda" w:date="2019-04-03T15:35:00Z">
              <w:rPr>
                <w:highlight w:val="green"/>
              </w:rPr>
            </w:rPrChange>
          </w:rPr>
          <w:t>and also</w:t>
        </w:r>
        <w:proofErr w:type="gramEnd"/>
        <w:r w:rsidRPr="00EA2FF3">
          <w:rPr>
            <w:highlight w:val="green"/>
            <w:rPrChange w:id="357" w:author="Xu Tongda" w:date="2019-04-03T15:35:00Z">
              <w:rPr>
                <w:highlight w:val="green"/>
              </w:rPr>
            </w:rPrChange>
          </w:rPr>
          <w:t xml:space="preserve"> some patch data generated</w:t>
        </w:r>
      </w:ins>
    </w:p>
    <w:p w14:paraId="1A2403F5" w14:textId="40910294" w:rsidR="0081622A" w:rsidRPr="00EA2FF3" w:rsidRDefault="004B7F4F">
      <w:pPr>
        <w:pStyle w:val="Body"/>
        <w:rPr>
          <w:ins w:id="358" w:author="Microsoft Office User" w:date="2019-03-31T23:07:00Z"/>
          <w:rPrChange w:id="359" w:author="Xu Tongda" w:date="2019-04-03T15:35:00Z">
            <w:rPr>
              <w:ins w:id="360" w:author="Microsoft Office User" w:date="2019-03-31T23:07:00Z"/>
            </w:rPr>
          </w:rPrChange>
        </w:rPr>
      </w:pPr>
      <w:ins w:id="361" w:author="Microsoft Office User" w:date="2019-03-31T23:22:00Z">
        <w:r w:rsidRPr="00EA2FF3">
          <w:rPr>
            <w:rPrChange w:id="362" w:author="Xu Tongda" w:date="2019-04-03T15:35:00Z">
              <w:rPr/>
            </w:rPrChange>
          </w:rPr>
          <w:t xml:space="preserve">Where are the MRI data files? (do we need to go to </w:t>
        </w:r>
        <w:proofErr w:type="spellStart"/>
        <w:r w:rsidRPr="00EA2FF3">
          <w:rPr>
            <w:rPrChange w:id="363" w:author="Xu Tongda" w:date="2019-04-03T15:35:00Z">
              <w:rPr/>
            </w:rPrChange>
          </w:rPr>
          <w:t>nyumc</w:t>
        </w:r>
        <w:proofErr w:type="spellEnd"/>
        <w:r w:rsidRPr="00EA2FF3">
          <w:rPr>
            <w:rPrChange w:id="364" w:author="Xu Tongda" w:date="2019-04-03T15:35:00Z">
              <w:rPr/>
            </w:rPrChange>
          </w:rPr>
          <w:t xml:space="preserve"> </w:t>
        </w:r>
        <w:r w:rsidR="00927F0B" w:rsidRPr="00EA2FF3">
          <w:rPr>
            <w:rPrChange w:id="365" w:author="Xu Tongda" w:date="2019-04-03T15:35:00Z">
              <w:rPr/>
            </w:rPrChange>
          </w:rPr>
          <w:t>directory if we want the r</w:t>
        </w:r>
      </w:ins>
      <w:ins w:id="366" w:author="Microsoft Office User" w:date="2019-03-31T23:23:00Z">
        <w:r w:rsidR="00927F0B" w:rsidRPr="00EA2FF3">
          <w:rPr>
            <w:rPrChange w:id="367" w:author="Xu Tongda" w:date="2019-04-03T15:35:00Z">
              <w:rPr/>
            </w:rPrChange>
          </w:rPr>
          <w:t>aw MRI data)</w:t>
        </w:r>
      </w:ins>
    </w:p>
    <w:p w14:paraId="624CDF34" w14:textId="7C6128D1" w:rsidR="006905E3" w:rsidRPr="00EA2FF3" w:rsidRDefault="006905E3">
      <w:pPr>
        <w:pStyle w:val="Body"/>
        <w:rPr>
          <w:ins w:id="368" w:author="Microsoft Office User" w:date="2019-03-31T22:37:00Z"/>
          <w:rPrChange w:id="369" w:author="Xu Tongda" w:date="2019-04-03T15:35:00Z">
            <w:rPr>
              <w:ins w:id="370" w:author="Microsoft Office User" w:date="2019-03-31T22:37:00Z"/>
            </w:rPr>
          </w:rPrChange>
        </w:rPr>
      </w:pPr>
      <w:ins w:id="371" w:author="Microsoft Office User" w:date="2019-03-31T23:07:00Z">
        <w:r w:rsidRPr="00EA2FF3">
          <w:rPr>
            <w:rPrChange w:id="372" w:author="Xu Tongda" w:date="2019-04-03T15:35:00Z">
              <w:rPr/>
            </w:rPrChange>
          </w:rPr>
          <w:t>In merged_np.xls, which ones are contro</w:t>
        </w:r>
      </w:ins>
      <w:ins w:id="373" w:author="Microsoft Office User" w:date="2019-03-31T23:08:00Z">
        <w:r w:rsidRPr="00EA2FF3">
          <w:rPr>
            <w:rPrChange w:id="374" w:author="Xu Tongda" w:date="2019-04-03T15:35:00Z">
              <w:rPr/>
            </w:rPrChange>
          </w:rPr>
          <w:t xml:space="preserve">l vs. MTBI? How did you do normalization? (zero mean and </w:t>
        </w:r>
        <w:r w:rsidR="004B7F4F" w:rsidRPr="00EA2FF3">
          <w:rPr>
            <w:rPrChange w:id="375" w:author="Xu Tongda" w:date="2019-04-03T15:35:00Z">
              <w:rPr/>
            </w:rPrChange>
          </w:rPr>
          <w:t>STD=1?)</w:t>
        </w:r>
      </w:ins>
    </w:p>
    <w:p w14:paraId="57CE7A8A" w14:textId="77777777" w:rsidR="0081622A" w:rsidRPr="00EA2FF3" w:rsidRDefault="0081622A">
      <w:pPr>
        <w:pStyle w:val="Body"/>
        <w:rPr>
          <w:rPrChange w:id="376" w:author="Xu Tongda" w:date="2019-04-03T15:35:00Z">
            <w:rPr/>
          </w:rPrChange>
        </w:rPr>
      </w:pPr>
    </w:p>
    <w:p w14:paraId="7EEDF420" w14:textId="10425B8E" w:rsidR="00DB2665" w:rsidRPr="00EA2FF3" w:rsidRDefault="00DB2665" w:rsidP="00DB2665">
      <w:pPr>
        <w:rPr>
          <w:rFonts w:ascii="Helvetica" w:hAnsi="Helvetica"/>
          <w:color w:val="000000"/>
          <w:sz w:val="27"/>
          <w:szCs w:val="27"/>
          <w:rPrChange w:id="377" w:author="Xu Tongda" w:date="2019-04-03T15:35:00Z">
            <w:rPr>
              <w:rFonts w:ascii="Helvetica" w:hAnsi="Helvetica"/>
              <w:color w:val="000000"/>
              <w:sz w:val="27"/>
              <w:szCs w:val="27"/>
            </w:rPr>
          </w:rPrChange>
        </w:rPr>
      </w:pPr>
      <w:r w:rsidRPr="00EA2FF3">
        <w:rPr>
          <w:rFonts w:ascii="Helvetica" w:hAnsi="Helvetica"/>
          <w:color w:val="000000"/>
          <w:sz w:val="27"/>
          <w:szCs w:val="27"/>
          <w:rPrChange w:id="378" w:author="Xu Tongda" w:date="2019-04-03T15:35:00Z">
            <w:rPr>
              <w:rFonts w:ascii="Helvetica" w:hAnsi="Helvetica"/>
              <w:color w:val="000000"/>
              <w:sz w:val="27"/>
              <w:szCs w:val="27"/>
            </w:rPr>
          </w:rPrChange>
        </w:rPr>
        <w:t>New region masks provided by Hugh (7 WM region in brain)</w:t>
      </w:r>
    </w:p>
    <w:p w14:paraId="6297F009" w14:textId="77777777" w:rsidR="00DB2665" w:rsidRPr="00EA2FF3" w:rsidRDefault="00DB2665" w:rsidP="00DB2665">
      <w:pPr>
        <w:rPr>
          <w:lang w:eastAsia="zh-CN"/>
          <w:rPrChange w:id="379" w:author="Xu Tongda" w:date="2019-04-03T15:35:00Z">
            <w:rPr>
              <w:lang w:eastAsia="zh-CN"/>
            </w:rPr>
          </w:rPrChange>
        </w:rPr>
      </w:pPr>
      <w:r w:rsidRPr="00EA2FF3">
        <w:rPr>
          <w:rFonts w:ascii="Helvetica" w:hAnsi="Helvetica"/>
          <w:color w:val="000000"/>
          <w:sz w:val="27"/>
          <w:szCs w:val="27"/>
          <w:rPrChange w:id="380" w:author="Xu Tongda" w:date="2019-04-03T15:35:00Z">
            <w:rPr>
              <w:rFonts w:ascii="Helvetica" w:hAnsi="Helvetica"/>
              <w:color w:val="000000"/>
              <w:sz w:val="27"/>
              <w:szCs w:val="27"/>
            </w:rPr>
          </w:rPrChange>
        </w:rPr>
        <w:t>masks.zip</w:t>
      </w:r>
    </w:p>
    <w:p w14:paraId="15465A30" w14:textId="33CAB25E" w:rsidR="00DB2665" w:rsidRPr="00EA2FF3" w:rsidRDefault="00DB2665" w:rsidP="00DB2665">
      <w:pPr>
        <w:rPr>
          <w:rFonts w:ascii="Helvetica" w:hAnsi="Helvetica"/>
          <w:color w:val="000000"/>
          <w:sz w:val="27"/>
          <w:szCs w:val="27"/>
          <w:lang w:eastAsia="zh-CN"/>
          <w:rPrChange w:id="381" w:author="Xu Tongda" w:date="2019-04-03T15:35:00Z">
            <w:rPr>
              <w:rFonts w:ascii="Helvetica" w:hAnsi="Helvetica"/>
              <w:color w:val="000000"/>
              <w:sz w:val="27"/>
              <w:szCs w:val="27"/>
              <w:lang w:eastAsia="zh-CN"/>
            </w:rPr>
          </w:rPrChange>
        </w:rPr>
      </w:pPr>
      <w:r w:rsidRPr="00EA2FF3">
        <w:rPr>
          <w:rFonts w:ascii="Helvetica" w:hAnsi="Helvetica"/>
          <w:color w:val="0000FF"/>
          <w:sz w:val="27"/>
          <w:szCs w:val="27"/>
          <w:u w:val="single"/>
          <w:rPrChange w:id="382" w:author="Xu Tongda" w:date="2019-04-03T15:35:00Z">
            <w:rPr>
              <w:rFonts w:ascii="Helvetica" w:hAnsi="Helvetica"/>
              <w:color w:val="0000FF"/>
              <w:sz w:val="27"/>
              <w:szCs w:val="27"/>
              <w:u w:val="single"/>
            </w:rPr>
          </w:rPrChange>
        </w:rPr>
        <w:t xml:space="preserve"> </w:t>
      </w:r>
      <w:r w:rsidR="006E5D06" w:rsidRPr="00EA2FF3">
        <w:rPr>
          <w:rStyle w:val="a3"/>
          <w:rFonts w:ascii="Helvetica" w:hAnsi="Helvetica"/>
          <w:sz w:val="27"/>
          <w:szCs w:val="27"/>
          <w:rPrChange w:id="383" w:author="Xu Tongda" w:date="2019-04-03T15:35:00Z">
            <w:rPr>
              <w:rStyle w:val="a3"/>
              <w:rFonts w:ascii="Helvetica" w:hAnsi="Helvetica"/>
              <w:sz w:val="27"/>
              <w:szCs w:val="27"/>
            </w:rPr>
          </w:rPrChange>
        </w:rPr>
        <w:fldChar w:fldCharType="begin"/>
      </w:r>
      <w:r w:rsidR="006E5D06" w:rsidRPr="00EA2FF3">
        <w:rPr>
          <w:rStyle w:val="a3"/>
          <w:rFonts w:ascii="Helvetica" w:hAnsi="Helvetica"/>
          <w:sz w:val="27"/>
          <w:szCs w:val="27"/>
          <w:rPrChange w:id="384" w:author="Xu Tongda" w:date="2019-04-03T15:35:00Z">
            <w:rPr>
              <w:rStyle w:val="a3"/>
              <w:rFonts w:ascii="Helvetica" w:hAnsi="Helvetica"/>
              <w:sz w:val="27"/>
              <w:szCs w:val="27"/>
            </w:rPr>
          </w:rPrChange>
        </w:rPr>
        <w:instrText xml:space="preserve"> HYPERLINK "https://drive.google.com/file/d/1DQRsvvAGzpWJvQJkWU6Yar7QoZrbO1_u/view?u</w:instrText>
      </w:r>
      <w:r w:rsidR="006E5D06" w:rsidRPr="00EA2FF3">
        <w:rPr>
          <w:rStyle w:val="a3"/>
          <w:rFonts w:ascii="Helvetica" w:hAnsi="Helvetica"/>
          <w:sz w:val="27"/>
          <w:szCs w:val="27"/>
          <w:rPrChange w:id="385" w:author="Xu Tongda" w:date="2019-04-03T15:35:00Z">
            <w:rPr>
              <w:rStyle w:val="a3"/>
              <w:rFonts w:ascii="Helvetica" w:hAnsi="Helvetica"/>
              <w:sz w:val="27"/>
              <w:szCs w:val="27"/>
            </w:rPr>
          </w:rPrChange>
        </w:rPr>
        <w:instrText xml:space="preserve">sp=sharing" </w:instrText>
      </w:r>
      <w:r w:rsidR="006E5D06" w:rsidRPr="00EA2FF3">
        <w:rPr>
          <w:rStyle w:val="a3"/>
          <w:rFonts w:ascii="Helvetica" w:hAnsi="Helvetica"/>
          <w:sz w:val="27"/>
          <w:szCs w:val="27"/>
          <w:rPrChange w:id="386" w:author="Xu Tongda" w:date="2019-04-03T15:35:00Z">
            <w:rPr>
              <w:rStyle w:val="a3"/>
              <w:rFonts w:ascii="Helvetica" w:hAnsi="Helvetica"/>
              <w:sz w:val="27"/>
              <w:szCs w:val="27"/>
            </w:rPr>
          </w:rPrChange>
        </w:rPr>
        <w:fldChar w:fldCharType="separate"/>
      </w:r>
      <w:r w:rsidRPr="00EA2FF3">
        <w:rPr>
          <w:rStyle w:val="a3"/>
          <w:rFonts w:ascii="Helvetica" w:hAnsi="Helvetica"/>
          <w:sz w:val="27"/>
          <w:szCs w:val="27"/>
          <w:rPrChange w:id="387" w:author="Xu Tongda" w:date="2019-04-03T15:35:00Z">
            <w:rPr>
              <w:rStyle w:val="a3"/>
              <w:rFonts w:ascii="Helvetica" w:hAnsi="Helvetica"/>
              <w:sz w:val="27"/>
              <w:szCs w:val="27"/>
            </w:rPr>
          </w:rPrChange>
        </w:rPr>
        <w:br/>
        <w:t>https://dr</w:t>
      </w:r>
      <w:r w:rsidRPr="00EA2FF3">
        <w:rPr>
          <w:rStyle w:val="a3"/>
          <w:rFonts w:ascii="Helvetica" w:hAnsi="Helvetica"/>
          <w:sz w:val="27"/>
          <w:szCs w:val="27"/>
          <w:rPrChange w:id="388" w:author="Xu Tongda" w:date="2019-04-03T15:35:00Z">
            <w:rPr>
              <w:rStyle w:val="a3"/>
              <w:rFonts w:ascii="Helvetica" w:hAnsi="Helvetica"/>
              <w:sz w:val="27"/>
              <w:szCs w:val="27"/>
            </w:rPr>
          </w:rPrChange>
        </w:rPr>
        <w:t>i</w:t>
      </w:r>
      <w:r w:rsidRPr="00EA2FF3">
        <w:rPr>
          <w:rStyle w:val="a3"/>
          <w:rFonts w:ascii="Helvetica" w:hAnsi="Helvetica"/>
          <w:sz w:val="27"/>
          <w:szCs w:val="27"/>
          <w:rPrChange w:id="389" w:author="Xu Tongda" w:date="2019-04-03T15:35:00Z">
            <w:rPr>
              <w:rStyle w:val="a3"/>
              <w:rFonts w:ascii="Helvetica" w:hAnsi="Helvetica"/>
              <w:sz w:val="27"/>
              <w:szCs w:val="27"/>
            </w:rPr>
          </w:rPrChange>
        </w:rPr>
        <w:t>ve.google.com/file/d/1DQRsvvAGzpWJvQJkWU6Yar7QoZrbO1_u/view?usp=sharing</w:t>
      </w:r>
      <w:r w:rsidR="006E5D06" w:rsidRPr="00EA2FF3">
        <w:rPr>
          <w:rStyle w:val="a3"/>
          <w:rFonts w:ascii="Helvetica" w:hAnsi="Helvetica"/>
          <w:sz w:val="27"/>
          <w:szCs w:val="27"/>
          <w:rPrChange w:id="390" w:author="Xu Tongda" w:date="2019-04-03T15:35:00Z">
            <w:rPr>
              <w:rStyle w:val="a3"/>
              <w:rFonts w:ascii="Helvetica" w:hAnsi="Helvetica"/>
              <w:sz w:val="27"/>
              <w:szCs w:val="27"/>
            </w:rPr>
          </w:rPrChange>
        </w:rPr>
        <w:fldChar w:fldCharType="end"/>
      </w:r>
    </w:p>
    <w:p w14:paraId="46FE9318" w14:textId="43C3AC08" w:rsidR="00DB2665" w:rsidRPr="00EA2FF3" w:rsidRDefault="00DB2665" w:rsidP="00DB2665">
      <w:pPr>
        <w:rPr>
          <w:rPrChange w:id="391" w:author="Xu Tongda" w:date="2019-04-03T15:35:00Z">
            <w:rPr/>
          </w:rPrChange>
        </w:rPr>
      </w:pPr>
    </w:p>
    <w:p w14:paraId="44AB8539" w14:textId="5EE7D99F" w:rsidR="0029550F" w:rsidRPr="00EA2FF3" w:rsidRDefault="0029550F" w:rsidP="00DB2665">
      <w:pPr>
        <w:rPr>
          <w:rPrChange w:id="392" w:author="Xu Tongda" w:date="2019-04-03T15:35:00Z">
            <w:rPr/>
          </w:rPrChange>
        </w:rPr>
      </w:pPr>
      <w:r w:rsidRPr="00EA2FF3">
        <w:rPr>
          <w:rPrChange w:id="393" w:author="Xu Tongda" w:date="2019-04-03T15:35:00Z">
            <w:rPr/>
          </w:rPrChange>
        </w:rPr>
        <w:t>(I see multiple files, which one is the one we should use? How to open .</w:t>
      </w:r>
      <w:proofErr w:type="spellStart"/>
      <w:r w:rsidRPr="00EA2FF3">
        <w:rPr>
          <w:rPrChange w:id="394" w:author="Xu Tongda" w:date="2019-04-03T15:35:00Z">
            <w:rPr/>
          </w:rPrChange>
        </w:rPr>
        <w:t>nii</w:t>
      </w:r>
      <w:proofErr w:type="spellEnd"/>
      <w:r w:rsidRPr="00EA2FF3">
        <w:rPr>
          <w:rPrChange w:id="395" w:author="Xu Tongda" w:date="2019-04-03T15:35:00Z">
            <w:rPr/>
          </w:rPrChange>
        </w:rPr>
        <w:t xml:space="preserve"> file?</w:t>
      </w:r>
    </w:p>
    <w:p w14:paraId="3A2B9B7E" w14:textId="6E44E39D" w:rsidR="00DB2665" w:rsidRPr="00EA2FF3" w:rsidRDefault="004B7F4F">
      <w:pPr>
        <w:pStyle w:val="Body"/>
        <w:rPr>
          <w:ins w:id="396" w:author="Microsoft Office User" w:date="2019-03-31T23:16:00Z"/>
          <w:rPrChange w:id="397" w:author="Xu Tongda" w:date="2019-04-03T15:35:00Z">
            <w:rPr>
              <w:ins w:id="398" w:author="Microsoft Office User" w:date="2019-03-31T23:16:00Z"/>
            </w:rPr>
          </w:rPrChange>
        </w:rPr>
      </w:pPr>
      <w:proofErr w:type="gramStart"/>
      <w:ins w:id="399" w:author="Microsoft Office User" w:date="2019-03-31T23:16:00Z">
        <w:r w:rsidRPr="00EA2FF3">
          <w:rPr>
            <w:rPrChange w:id="400" w:author="Xu Tongda" w:date="2019-04-03T15:35:00Z">
              <w:rPr/>
            </w:rPrChange>
          </w:rPr>
          <w:t>Also</w:t>
        </w:r>
        <w:proofErr w:type="gramEnd"/>
        <w:r w:rsidRPr="00EA2FF3">
          <w:rPr>
            <w:rPrChange w:id="401" w:author="Xu Tongda" w:date="2019-04-03T15:35:00Z">
              <w:rPr/>
            </w:rPrChange>
          </w:rPr>
          <w:t xml:space="preserve"> under </w:t>
        </w:r>
        <w:proofErr w:type="spellStart"/>
        <w:r w:rsidRPr="00EA2FF3">
          <w:rPr>
            <w:rPrChange w:id="402" w:author="Xu Tongda" w:date="2019-04-03T15:35:00Z">
              <w:rPr/>
            </w:rPrChange>
          </w:rPr>
          <w:t>Alp_all_MTBI</w:t>
        </w:r>
        <w:proofErr w:type="spellEnd"/>
        <w:r w:rsidRPr="00EA2FF3">
          <w:rPr>
            <w:rPrChange w:id="403" w:author="Xu Tongda" w:date="2019-04-03T15:35:00Z">
              <w:rPr/>
            </w:rPrChange>
          </w:rPr>
          <w:t>/data/mask</w:t>
        </w:r>
      </w:ins>
    </w:p>
    <w:p w14:paraId="63DCF9E4" w14:textId="77777777" w:rsidR="004B7F4F" w:rsidRPr="00EA2FF3" w:rsidRDefault="004B7F4F">
      <w:pPr>
        <w:pStyle w:val="Body"/>
        <w:rPr>
          <w:rPrChange w:id="404" w:author="Xu Tongda" w:date="2019-04-03T15:35:00Z">
            <w:rPr/>
          </w:rPrChange>
        </w:rPr>
      </w:pPr>
    </w:p>
    <w:p w14:paraId="51B703D4" w14:textId="7928C805" w:rsidR="00DB2665" w:rsidRPr="00EA2FF3" w:rsidRDefault="0081622A">
      <w:pPr>
        <w:pStyle w:val="Body"/>
        <w:rPr>
          <w:rPrChange w:id="405" w:author="Xu Tongda" w:date="2019-04-03T15:35:00Z">
            <w:rPr/>
          </w:rPrChange>
        </w:rPr>
      </w:pPr>
      <w:ins w:id="406" w:author="Microsoft Office User" w:date="2019-03-31T22:39:00Z">
        <w:r w:rsidRPr="00EA2FF3">
          <w:rPr>
            <w:highlight w:val="green"/>
            <w:rPrChange w:id="407" w:author="Xu Tongda" w:date="2019-04-03T15:35:00Z">
              <w:rPr/>
            </w:rPrChange>
          </w:rPr>
          <w:t>Go through the mask file with Alp, to see whether we know how to interpret the 7 regions.</w:t>
        </w:r>
      </w:ins>
    </w:p>
    <w:p w14:paraId="3CFF94BA" w14:textId="77777777" w:rsidR="00616AAF" w:rsidRPr="00EA2FF3" w:rsidRDefault="00616AAF">
      <w:pPr>
        <w:pStyle w:val="Body"/>
        <w:rPr>
          <w:rPrChange w:id="408" w:author="Xu Tongda" w:date="2019-04-03T15:35:00Z">
            <w:rPr/>
          </w:rPrChange>
        </w:rPr>
      </w:pPr>
    </w:p>
    <w:p w14:paraId="33F9759E" w14:textId="77777777" w:rsidR="00616AAF" w:rsidRPr="00EA2FF3" w:rsidRDefault="00F44FA7">
      <w:pPr>
        <w:pStyle w:val="Body"/>
        <w:rPr>
          <w:rFonts w:hint="eastAsia"/>
          <w:rPrChange w:id="409" w:author="Xu Tongda" w:date="2019-04-03T15:35:00Z">
            <w:rPr>
              <w:rFonts w:hint="eastAsia"/>
            </w:rPr>
          </w:rPrChange>
        </w:rPr>
      </w:pPr>
      <w:r w:rsidRPr="00EA2FF3">
        <w:rPr>
          <w:rPrChange w:id="410" w:author="Xu Tongda" w:date="2019-04-03T15:35:00Z">
            <w:rPr/>
          </w:rPrChange>
        </w:rPr>
        <w:t xml:space="preserve">If you have any </w:t>
      </w:r>
      <w:proofErr w:type="gramStart"/>
      <w:r w:rsidRPr="00EA2FF3">
        <w:rPr>
          <w:rPrChange w:id="411" w:author="Xu Tongda" w:date="2019-04-03T15:35:00Z">
            <w:rPr/>
          </w:rPrChange>
        </w:rPr>
        <w:t>questions</w:t>
      </w:r>
      <w:proofErr w:type="gramEnd"/>
      <w:r w:rsidRPr="00EA2FF3">
        <w:rPr>
          <w:rPrChange w:id="412" w:author="Xu Tongda" w:date="2019-04-03T15:35:00Z">
            <w:rPr/>
          </w:rPrChange>
        </w:rPr>
        <w:t xml:space="preserve"> feel free to contact me at </w:t>
      </w:r>
      <w:r w:rsidR="006E5D06" w:rsidRPr="00EA2FF3">
        <w:rPr>
          <w:rStyle w:val="Hyperlink0"/>
          <w:rPrChange w:id="413" w:author="Xu Tongda" w:date="2019-04-03T15:35:00Z">
            <w:rPr>
              <w:rStyle w:val="Hyperlink0"/>
            </w:rPr>
          </w:rPrChange>
        </w:rPr>
        <w:fldChar w:fldCharType="begin"/>
      </w:r>
      <w:r w:rsidR="006E5D06" w:rsidRPr="00EA2FF3">
        <w:rPr>
          <w:rStyle w:val="Hyperlink0"/>
          <w:rPrChange w:id="414" w:author="Xu Tongda" w:date="2019-04-03T15:35:00Z">
            <w:rPr>
              <w:rStyle w:val="Hyperlink0"/>
            </w:rPr>
          </w:rPrChange>
        </w:rPr>
        <w:instrText xml:space="preserve"> HYPERLINK "mailto:aa3250@nyu.edu" </w:instrText>
      </w:r>
      <w:r w:rsidR="006E5D06" w:rsidRPr="00EA2FF3">
        <w:rPr>
          <w:rStyle w:val="Hyperlink0"/>
          <w:rPrChange w:id="415" w:author="Xu Tongda" w:date="2019-04-03T15:35:00Z">
            <w:rPr>
              <w:rStyle w:val="Hyperlink0"/>
            </w:rPr>
          </w:rPrChange>
        </w:rPr>
        <w:fldChar w:fldCharType="separate"/>
      </w:r>
      <w:r w:rsidRPr="00EA2FF3">
        <w:rPr>
          <w:rStyle w:val="Hyperlink0"/>
          <w:rPrChange w:id="416" w:author="Xu Tongda" w:date="2019-04-03T15:35:00Z">
            <w:rPr>
              <w:rStyle w:val="Hyperlink0"/>
            </w:rPr>
          </w:rPrChange>
        </w:rPr>
        <w:t>aa3250@nyu.edu</w:t>
      </w:r>
      <w:r w:rsidR="006E5D06" w:rsidRPr="00EA2FF3">
        <w:rPr>
          <w:rStyle w:val="Hyperlink0"/>
          <w:rPrChange w:id="417" w:author="Xu Tongda" w:date="2019-04-03T15:35:00Z">
            <w:rPr>
              <w:rStyle w:val="Hyperlink0"/>
            </w:rPr>
          </w:rPrChange>
        </w:rPr>
        <w:fldChar w:fldCharType="end"/>
      </w:r>
      <w:r w:rsidRPr="00EA2FF3">
        <w:rPr>
          <w:rPrChange w:id="418" w:author="Xu Tongda" w:date="2019-04-03T15:35:00Z">
            <w:rPr/>
          </w:rPrChange>
        </w:rPr>
        <w:t>. We can also arrange a skype talk if you are free.</w:t>
      </w:r>
    </w:p>
    <w:sectPr w:rsidR="00616AAF" w:rsidRPr="00EA2FF3">
      <w:headerReference w:type="default" r:id="rId10"/>
      <w:footerReference w:type="default" r:id="rId11"/>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9" w:author="Xu Tongda" w:date="2019-04-06T15:52:00Z" w:initials="XT">
    <w:p w14:paraId="33607C85" w14:textId="25B12490" w:rsidR="002F2B0D" w:rsidRDefault="002F2B0D">
      <w:pPr>
        <w:pStyle w:val="a5"/>
      </w:pPr>
      <w:r>
        <w:rPr>
          <w:rStyle w:val="a7"/>
        </w:rPr>
        <w:annotationRef/>
      </w:r>
      <w:r w:rsidR="0092635F">
        <w:rPr>
          <w:lang w:eastAsia="zh-CN"/>
        </w:rPr>
        <w:t>49 of them are first time subjects</w:t>
      </w:r>
    </w:p>
  </w:comment>
  <w:comment w:id="26" w:author="Yao Wang" w:date="2019-02-26T08:48:00Z" w:initials="">
    <w:p w14:paraId="04220445" w14:textId="77777777" w:rsidR="00616AAF" w:rsidRDefault="00616AAF">
      <w:pPr>
        <w:pStyle w:val="Default"/>
      </w:pPr>
    </w:p>
    <w:p w14:paraId="280A84B0" w14:textId="77777777" w:rsidR="00616AAF" w:rsidRDefault="00F44FA7">
      <w:pPr>
        <w:pStyle w:val="Default"/>
      </w:pPr>
      <w:proofErr w:type="gramStart"/>
      <w:r>
        <w:rPr>
          <w:rFonts w:eastAsia="Arial Unicode MS" w:cs="Arial Unicode MS"/>
        </w:rPr>
        <w:t>So</w:t>
      </w:r>
      <w:proofErr w:type="gramEnd"/>
      <w:r>
        <w:rPr>
          <w:rFonts w:eastAsia="Arial Unicode MS" w:cs="Arial Unicode MS"/>
        </w:rPr>
        <w:t xml:space="preserve"> you have 182 subjects each with 3 time points?</w:t>
      </w:r>
    </w:p>
    <w:p w14:paraId="36912190" w14:textId="77777777" w:rsidR="00616AAF" w:rsidRDefault="00F44FA7">
      <w:pPr>
        <w:pStyle w:val="Default"/>
      </w:pPr>
      <w:r>
        <w:rPr>
          <w:rFonts w:eastAsia="Arial Unicode MS" w:cs="Arial Unicode MS"/>
        </w:rPr>
        <w:t>Remaining MESO subjects have less than 3 time points?</w:t>
      </w:r>
    </w:p>
  </w:comment>
  <w:comment w:id="69" w:author="Microsoft Office User" w:date="2019-03-31T21:40:00Z" w:initials="MOU">
    <w:p w14:paraId="1B576815" w14:textId="3D6FE1DE" w:rsidR="00482729" w:rsidRDefault="00482729">
      <w:pPr>
        <w:pStyle w:val="a5"/>
      </w:pPr>
      <w:r>
        <w:rPr>
          <w:rStyle w:val="a7"/>
        </w:rPr>
        <w:annotationRef/>
      </w:r>
      <w:r>
        <w:t>Are these the latest brain regions to consider?</w:t>
      </w:r>
    </w:p>
  </w:comment>
  <w:comment w:id="94" w:author="Xu Tongda" w:date="2019-04-03T14:59:00Z" w:initials="XT">
    <w:p w14:paraId="76DBEC4B" w14:textId="26CFEAB7" w:rsidR="000820CC" w:rsidRDefault="000820CC">
      <w:pPr>
        <w:pStyle w:val="a5"/>
      </w:pPr>
      <w:r>
        <w:rPr>
          <w:rStyle w:val="a7"/>
        </w:rPr>
        <w:annotationRef/>
      </w:r>
      <w:r w:rsidR="003F1B9F">
        <w:rPr>
          <w:lang w:eastAsia="zh-CN"/>
        </w:rPr>
        <w:t>The seq of data looks strange, need to check</w:t>
      </w:r>
    </w:p>
  </w:comment>
  <w:comment w:id="110" w:author="Yao Wang" w:date="2019-02-26T08:39:00Z" w:initials="">
    <w:p w14:paraId="78C1720B" w14:textId="77777777" w:rsidR="00616AAF" w:rsidRDefault="00616AAF">
      <w:pPr>
        <w:pStyle w:val="Default"/>
      </w:pPr>
    </w:p>
    <w:p w14:paraId="3040FCF1" w14:textId="77777777" w:rsidR="00616AAF" w:rsidRDefault="00F44FA7">
      <w:pPr>
        <w:pStyle w:val="Default"/>
      </w:pPr>
      <w:r>
        <w:rPr>
          <w:rFonts w:eastAsia="Arial Unicode MS" w:cs="Arial Unicode MS"/>
        </w:rPr>
        <w:t>Only for second cycle 117 patients?</w:t>
      </w:r>
    </w:p>
  </w:comment>
  <w:comment w:id="134" w:author="Yao Wang" w:date="2019-02-26T08:39:00Z" w:initials="">
    <w:p w14:paraId="48348796" w14:textId="77777777" w:rsidR="00616AAF" w:rsidRDefault="00616AAF">
      <w:pPr>
        <w:pStyle w:val="Default"/>
      </w:pPr>
    </w:p>
    <w:p w14:paraId="22425DC3" w14:textId="5F3F5AD4" w:rsidR="00616AAF" w:rsidRDefault="00F44FA7">
      <w:pPr>
        <w:pStyle w:val="Default"/>
        <w:rPr>
          <w:rFonts w:eastAsia="Arial Unicode MS" w:cs="Arial Unicode MS"/>
        </w:rPr>
      </w:pPr>
      <w:r>
        <w:rPr>
          <w:rFonts w:eastAsia="Arial Unicode MS" w:cs="Arial Unicode MS"/>
        </w:rPr>
        <w:t>This may be the good file to use assuming it was done correctly</w:t>
      </w:r>
      <w:r w:rsidR="00E865D6">
        <w:rPr>
          <w:rFonts w:eastAsia="Arial Unicode MS" w:cs="Arial Unicode MS"/>
        </w:rPr>
        <w:t>.</w:t>
      </w:r>
    </w:p>
    <w:p w14:paraId="1C8C6CE1" w14:textId="5239C2DD" w:rsidR="00E865D6" w:rsidRDefault="00E865D6">
      <w:pPr>
        <w:pStyle w:val="Default"/>
      </w:pPr>
    </w:p>
    <w:p w14:paraId="0CF56AEF" w14:textId="00D54FA6" w:rsidR="00E865D6" w:rsidRDefault="00E865D6">
      <w:pPr>
        <w:pStyle w:val="Default"/>
      </w:pPr>
      <w:r>
        <w:t>Where is the file?</w:t>
      </w:r>
    </w:p>
    <w:p w14:paraId="6713B444" w14:textId="77777777" w:rsidR="00616AAF" w:rsidRDefault="00616AAF">
      <w:pPr>
        <w:pStyle w:val="Default"/>
      </w:pPr>
    </w:p>
  </w:comment>
  <w:comment w:id="267" w:author="Microsoft Office User" w:date="2019-03-31T21:49:00Z" w:initials="MOU">
    <w:p w14:paraId="6625DC1E" w14:textId="5D0FD74E" w:rsidR="0029550F" w:rsidRDefault="0029550F">
      <w:pPr>
        <w:pStyle w:val="a5"/>
      </w:pPr>
      <w:r>
        <w:rPr>
          <w:rStyle w:val="a7"/>
        </w:rPr>
        <w:annotationRef/>
      </w:r>
      <w:r>
        <w:t>Where are the masks?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607C85" w15:done="0"/>
  <w15:commentEx w15:paraId="36912190" w15:done="0"/>
  <w15:commentEx w15:paraId="1B576815" w15:done="0"/>
  <w15:commentEx w15:paraId="76DBEC4B" w15:done="0"/>
  <w15:commentEx w15:paraId="3040FCF1" w15:done="0"/>
  <w15:commentEx w15:paraId="6713B444" w15:done="0"/>
  <w15:commentEx w15:paraId="6625DC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607C85" w16cid:durableId="205349BA"/>
  <w16cid:commentId w16cid:paraId="36912190" w16cid:durableId="2020549B"/>
  <w16cid:commentId w16cid:paraId="1B576815" w16cid:durableId="204BB258"/>
  <w16cid:commentId w16cid:paraId="76DBEC4B" w16cid:durableId="204F48B4"/>
  <w16cid:commentId w16cid:paraId="3040FCF1" w16cid:durableId="2020549C"/>
  <w16cid:commentId w16cid:paraId="6713B444" w16cid:durableId="2020549D"/>
  <w16cid:commentId w16cid:paraId="6625DC1E" w16cid:durableId="204BB4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FF4C9" w14:textId="77777777" w:rsidR="006E5D06" w:rsidRDefault="006E5D06">
      <w:r>
        <w:separator/>
      </w:r>
    </w:p>
  </w:endnote>
  <w:endnote w:type="continuationSeparator" w:id="0">
    <w:p w14:paraId="0CDDFE5D" w14:textId="77777777" w:rsidR="006E5D06" w:rsidRDefault="006E5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dobe Gothic Std B"/>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Helvetica">
    <w:panose1 w:val="020B0604020202020204"/>
    <w:charset w:val="00"/>
    <w:family w:val="auto"/>
    <w:pitch w:val="variable"/>
    <w:sig w:usb0="E00002FF" w:usb1="5000785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3CFFB" w14:textId="77777777" w:rsidR="00616AAF" w:rsidRDefault="00616A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DBDAE" w14:textId="77777777" w:rsidR="006E5D06" w:rsidRDefault="006E5D06">
      <w:r>
        <w:separator/>
      </w:r>
    </w:p>
  </w:footnote>
  <w:footnote w:type="continuationSeparator" w:id="0">
    <w:p w14:paraId="0F71467B" w14:textId="77777777" w:rsidR="006E5D06" w:rsidRDefault="006E5D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31AA4" w14:textId="77777777" w:rsidR="00616AAF" w:rsidRDefault="00616A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9522E6"/>
    <w:multiLevelType w:val="hybridMultilevel"/>
    <w:tmpl w:val="6742B254"/>
    <w:numStyleLink w:val="Bullet"/>
  </w:abstractNum>
  <w:abstractNum w:abstractNumId="1" w15:restartNumberingAfterBreak="0">
    <w:nsid w:val="630922E4"/>
    <w:multiLevelType w:val="hybridMultilevel"/>
    <w:tmpl w:val="6742B254"/>
    <w:styleLink w:val="Bullet"/>
    <w:lvl w:ilvl="0" w:tplc="C074D3E6">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B0AAE226">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7AB6171A">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82AA4C0C">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D8C81932">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F7F05648">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7B0C17AA">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4B9E60AA">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C4BAC0DE">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u Tongda">
    <w15:presenceInfo w15:providerId="Windows Live" w15:userId="e4f258caa8dbe877"/>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bordersDoNotSurroundHeader/>
  <w:bordersDoNotSurroundFooter/>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AAF"/>
    <w:rsid w:val="000820CC"/>
    <w:rsid w:val="000C266B"/>
    <w:rsid w:val="0029550F"/>
    <w:rsid w:val="002F2B0D"/>
    <w:rsid w:val="00312C1A"/>
    <w:rsid w:val="003F1B9F"/>
    <w:rsid w:val="00430F57"/>
    <w:rsid w:val="004710D1"/>
    <w:rsid w:val="00482729"/>
    <w:rsid w:val="004B7F4F"/>
    <w:rsid w:val="00616AAF"/>
    <w:rsid w:val="006905E3"/>
    <w:rsid w:val="006E5D06"/>
    <w:rsid w:val="0081622A"/>
    <w:rsid w:val="008239FA"/>
    <w:rsid w:val="008D4054"/>
    <w:rsid w:val="0092635F"/>
    <w:rsid w:val="00927F0B"/>
    <w:rsid w:val="00BA5848"/>
    <w:rsid w:val="00DB2665"/>
    <w:rsid w:val="00E865D6"/>
    <w:rsid w:val="00EA2FF3"/>
    <w:rsid w:val="00EC3940"/>
    <w:rsid w:val="00F44FA7"/>
    <w:rsid w:val="00F642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A718E"/>
  <w15:docId w15:val="{02DE85E0-DFE3-6649-A796-30378484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lang w:eastAsia="en-US"/>
    </w:rPr>
  </w:style>
  <w:style w:type="paragraph" w:styleId="3">
    <w:name w:val="heading 3"/>
    <w:next w:val="Body"/>
    <w:uiPriority w:val="9"/>
    <w:unhideWhenUsed/>
    <w:qFormat/>
    <w:pPr>
      <w:keepNext/>
      <w:pBdr>
        <w:top w:val="single" w:sz="4" w:space="0" w:color="515151"/>
      </w:pBdr>
      <w:spacing w:before="360" w:after="40" w:line="288" w:lineRule="auto"/>
      <w:outlineLvl w:val="2"/>
    </w:pPr>
    <w:rPr>
      <w:rFonts w:ascii="Helvetica Neue" w:hAnsi="Helvetica Neue" w:cs="Arial Unicode MS"/>
      <w:color w:val="000000"/>
      <w:spacing w:val="5"/>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styleId="a4">
    <w:name w:val="Subtitle"/>
    <w:next w:val="Body"/>
    <w:uiPriority w:val="11"/>
    <w:qFormat/>
    <w:pPr>
      <w:keepNext/>
    </w:pPr>
    <w:rPr>
      <w:rFonts w:ascii="Helvetica Neue" w:hAnsi="Helvetica Neue" w:cs="Arial Unicode MS"/>
      <w:color w:val="000000"/>
      <w:sz w:val="40"/>
      <w:szCs w:val="40"/>
    </w:rPr>
  </w:style>
  <w:style w:type="paragraph" w:customStyle="1" w:styleId="Body">
    <w:name w:val="Body"/>
    <w:rPr>
      <w:rFonts w:ascii="Helvetica Neue" w:hAnsi="Helvetica Neue" w:cs="Arial Unicode MS"/>
      <w:color w:val="000000"/>
      <w:sz w:val="22"/>
      <w:szCs w:val="22"/>
    </w:rPr>
  </w:style>
  <w:style w:type="paragraph" w:customStyle="1" w:styleId="Default">
    <w:name w:val="Default"/>
    <w:rPr>
      <w:rFonts w:ascii="Helvetica Neue" w:eastAsia="Helvetica Neue" w:hAnsi="Helvetica Neue" w:cs="Helvetica Neue"/>
      <w:color w:val="000000"/>
      <w:sz w:val="22"/>
      <w:szCs w:val="22"/>
    </w:rPr>
  </w:style>
  <w:style w:type="numbering" w:customStyle="1" w:styleId="Bullet">
    <w:name w:val="Bullet"/>
    <w:pPr>
      <w:numPr>
        <w:numId w:val="1"/>
      </w:numPr>
    </w:pPr>
  </w:style>
  <w:style w:type="character" w:customStyle="1" w:styleId="Hyperlink0">
    <w:name w:val="Hyperlink.0"/>
    <w:basedOn w:val="a3"/>
    <w:rPr>
      <w:u w:val="single"/>
    </w:rPr>
  </w:style>
  <w:style w:type="paragraph" w:styleId="a5">
    <w:name w:val="annotation text"/>
    <w:basedOn w:val="a"/>
    <w:link w:val="a6"/>
    <w:uiPriority w:val="99"/>
    <w:semiHidden/>
    <w:unhideWhenUsed/>
    <w:rPr>
      <w:sz w:val="20"/>
      <w:szCs w:val="20"/>
    </w:rPr>
  </w:style>
  <w:style w:type="character" w:customStyle="1" w:styleId="a6">
    <w:name w:val="批注文字 字符"/>
    <w:basedOn w:val="a0"/>
    <w:link w:val="a5"/>
    <w:uiPriority w:val="99"/>
    <w:semiHidden/>
    <w:rPr>
      <w:lang w:eastAsia="en-US"/>
    </w:rPr>
  </w:style>
  <w:style w:type="character" w:styleId="a7">
    <w:name w:val="annotation reference"/>
    <w:basedOn w:val="a0"/>
    <w:uiPriority w:val="99"/>
    <w:semiHidden/>
    <w:unhideWhenUsed/>
    <w:rPr>
      <w:sz w:val="16"/>
      <w:szCs w:val="16"/>
    </w:rPr>
  </w:style>
  <w:style w:type="paragraph" w:styleId="a8">
    <w:name w:val="Balloon Text"/>
    <w:basedOn w:val="a"/>
    <w:link w:val="a9"/>
    <w:uiPriority w:val="99"/>
    <w:semiHidden/>
    <w:unhideWhenUsed/>
    <w:rsid w:val="00DB2665"/>
    <w:rPr>
      <w:sz w:val="18"/>
      <w:szCs w:val="18"/>
    </w:rPr>
  </w:style>
  <w:style w:type="character" w:customStyle="1" w:styleId="a9">
    <w:name w:val="批注框文本 字符"/>
    <w:basedOn w:val="a0"/>
    <w:link w:val="a8"/>
    <w:uiPriority w:val="99"/>
    <w:semiHidden/>
    <w:rsid w:val="00DB2665"/>
    <w:rPr>
      <w:sz w:val="18"/>
      <w:szCs w:val="18"/>
      <w:lang w:eastAsia="en-US"/>
    </w:rPr>
  </w:style>
  <w:style w:type="character" w:styleId="aa">
    <w:name w:val="Unresolved Mention"/>
    <w:basedOn w:val="a0"/>
    <w:uiPriority w:val="99"/>
    <w:semiHidden/>
    <w:unhideWhenUsed/>
    <w:rsid w:val="00DB2665"/>
    <w:rPr>
      <w:color w:val="605E5C"/>
      <w:shd w:val="clear" w:color="auto" w:fill="E1DFDD"/>
    </w:rPr>
  </w:style>
  <w:style w:type="paragraph" w:styleId="ab">
    <w:name w:val="annotation subject"/>
    <w:basedOn w:val="a5"/>
    <w:next w:val="a5"/>
    <w:link w:val="ac"/>
    <w:uiPriority w:val="99"/>
    <w:semiHidden/>
    <w:unhideWhenUsed/>
    <w:rsid w:val="00482729"/>
    <w:rPr>
      <w:b/>
      <w:bCs/>
    </w:rPr>
  </w:style>
  <w:style w:type="character" w:customStyle="1" w:styleId="ac">
    <w:name w:val="批注主题 字符"/>
    <w:basedOn w:val="a6"/>
    <w:link w:val="ab"/>
    <w:uiPriority w:val="99"/>
    <w:semiHidden/>
    <w:rsid w:val="00482729"/>
    <w:rPr>
      <w:b/>
      <w:bCs/>
      <w:lang w:eastAsia="en-US"/>
    </w:rPr>
  </w:style>
  <w:style w:type="character" w:styleId="ad">
    <w:name w:val="FollowedHyperlink"/>
    <w:basedOn w:val="a0"/>
    <w:uiPriority w:val="99"/>
    <w:semiHidden/>
    <w:unhideWhenUsed/>
    <w:rsid w:val="0029550F"/>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325835">
      <w:bodyDiv w:val="1"/>
      <w:marLeft w:val="0"/>
      <w:marRight w:val="0"/>
      <w:marTop w:val="0"/>
      <w:marBottom w:val="0"/>
      <w:divBdr>
        <w:top w:val="none" w:sz="0" w:space="0" w:color="auto"/>
        <w:left w:val="none" w:sz="0" w:space="0" w:color="auto"/>
        <w:bottom w:val="none" w:sz="0" w:space="0" w:color="auto"/>
        <w:right w:val="none" w:sz="0" w:space="0" w:color="auto"/>
      </w:divBdr>
    </w:div>
    <w:div w:id="1010184501">
      <w:bodyDiv w:val="1"/>
      <w:marLeft w:val="0"/>
      <w:marRight w:val="0"/>
      <w:marTop w:val="0"/>
      <w:marBottom w:val="0"/>
      <w:divBdr>
        <w:top w:val="none" w:sz="0" w:space="0" w:color="auto"/>
        <w:left w:val="none" w:sz="0" w:space="0" w:color="auto"/>
        <w:bottom w:val="none" w:sz="0" w:space="0" w:color="auto"/>
        <w:right w:val="none" w:sz="0" w:space="0" w:color="auto"/>
      </w:divBdr>
    </w:div>
    <w:div w:id="1627081421">
      <w:bodyDiv w:val="1"/>
      <w:marLeft w:val="0"/>
      <w:marRight w:val="0"/>
      <w:marTop w:val="0"/>
      <w:marBottom w:val="0"/>
      <w:divBdr>
        <w:top w:val="none" w:sz="0" w:space="0" w:color="auto"/>
        <w:left w:val="none" w:sz="0" w:space="0" w:color="auto"/>
        <w:bottom w:val="none" w:sz="0" w:space="0" w:color="auto"/>
        <w:right w:val="none" w:sz="0" w:space="0" w:color="auto"/>
      </w:divBdr>
    </w:div>
    <w:div w:id="1673485928">
      <w:bodyDiv w:val="1"/>
      <w:marLeft w:val="0"/>
      <w:marRight w:val="0"/>
      <w:marTop w:val="0"/>
      <w:marBottom w:val="0"/>
      <w:divBdr>
        <w:top w:val="none" w:sz="0" w:space="0" w:color="auto"/>
        <w:left w:val="none" w:sz="0" w:space="0" w:color="auto"/>
        <w:bottom w:val="none" w:sz="0" w:space="0" w:color="auto"/>
        <w:right w:val="none" w:sz="0" w:space="0" w:color="auto"/>
      </w:divBdr>
      <w:divsChild>
        <w:div w:id="141285022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3828</TotalTime>
  <Pages>4</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Xu Tongda</cp:lastModifiedBy>
  <cp:revision>6</cp:revision>
  <dcterms:created xsi:type="dcterms:W3CDTF">2019-02-27T05:13:00Z</dcterms:created>
  <dcterms:modified xsi:type="dcterms:W3CDTF">2019-04-07T00:44:00Z</dcterms:modified>
</cp:coreProperties>
</file>